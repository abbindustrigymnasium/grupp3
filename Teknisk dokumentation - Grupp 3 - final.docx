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8D81F" w14:textId="088489EB" w:rsidR="000A5584" w:rsidRDefault="004C746B" w:rsidP="00F1083C">
      <w:pPr>
        <w:pStyle w:val="Framsidatitel"/>
      </w:pPr>
      <w:r>
        <w:rPr>
          <w:noProof/>
        </w:rPr>
        <mc:AlternateContent>
          <mc:Choice Requires="wps">
            <w:drawing>
              <wp:anchor distT="0" distB="0" distL="114300" distR="114300" simplePos="0" relativeHeight="251658241" behindDoc="0" locked="0" layoutInCell="1" allowOverlap="1" wp14:anchorId="03553611" wp14:editId="7707D5C8">
                <wp:simplePos x="0" y="0"/>
                <wp:positionH relativeFrom="column">
                  <wp:posOffset>2477673</wp:posOffset>
                </wp:positionH>
                <wp:positionV relativeFrom="paragraph">
                  <wp:posOffset>-899354</wp:posOffset>
                </wp:positionV>
                <wp:extent cx="3509400" cy="1280160"/>
                <wp:effectExtent l="38100" t="819150" r="129540" b="872490"/>
                <wp:wrapNone/>
                <wp:docPr id="56" name="Text Box 56"/>
                <wp:cNvGraphicFramePr/>
                <a:graphic xmlns:a="http://schemas.openxmlformats.org/drawingml/2006/main">
                  <a:graphicData uri="http://schemas.microsoft.com/office/word/2010/wordprocessingShape">
                    <wps:wsp>
                      <wps:cNvSpPr txBox="1"/>
                      <wps:spPr>
                        <a:xfrm rot="1761657">
                          <a:off x="0" y="0"/>
                          <a:ext cx="3509400" cy="1280160"/>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114AB5E3" w14:textId="77777777" w:rsidR="00F144DD" w:rsidRDefault="00F144DD" w:rsidP="004C746B">
                            <w:r>
                              <w:t>Målgrupp för rapporten: Era spetskompisar (En läsare som har samma kunskaper som er men som inte gjort det ni har gjort.</w:t>
                            </w:r>
                          </w:p>
                          <w:p w14:paraId="7A306CF3" w14:textId="77777777" w:rsidR="00F144DD" w:rsidRDefault="00F144DD" w:rsidP="004C746B">
                            <w:r>
                              <w:t>Omfattning: Läsaren ska kunna göra en fungerande kopia av er konstruktion och förstå er lösning.</w:t>
                            </w:r>
                          </w:p>
                          <w:p w14:paraId="2ED09BEB" w14:textId="77777777" w:rsidR="00F144DD" w:rsidRDefault="00F14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553611" id="_x0000_t202" coordsize="21600,21600" o:spt="202" path="m,l,21600r21600,l21600,xe">
                <v:stroke joinstyle="miter"/>
                <v:path gradientshapeok="t" o:connecttype="rect"/>
              </v:shapetype>
              <v:shape id="Text Box 56" o:spid="_x0000_s1026" type="#_x0000_t202" style="position:absolute;left:0;text-align:left;margin-left:195.1pt;margin-top:-70.8pt;width:276.35pt;height:100.8pt;rotation:1924199fd;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14:paraId="114AB5E3" w14:textId="77777777" w:rsidR="00F144DD" w:rsidRDefault="00F144DD" w:rsidP="004C746B">
                      <w:r>
                        <w:t>Målgrupp för rapporten: Era spetskompisar (En läsare som har samma kunskaper som er men som inte gjort det ni har gjort.</w:t>
                      </w:r>
                    </w:p>
                    <w:p w14:paraId="7A306CF3" w14:textId="77777777" w:rsidR="00F144DD" w:rsidRDefault="00F144DD" w:rsidP="004C746B">
                      <w:r>
                        <w:t>Omfattning: Läsaren ska kunna göra en fungerande kopia av er konstruktion och förstå er lösning.</w:t>
                      </w:r>
                    </w:p>
                    <w:p w14:paraId="2ED09BEB" w14:textId="77777777" w:rsidR="00F144DD" w:rsidRDefault="00F144DD"/>
                  </w:txbxContent>
                </v:textbox>
              </v:shape>
            </w:pict>
          </mc:Fallback>
        </mc:AlternateContent>
      </w:r>
      <w:r w:rsidR="00D95C16">
        <w:t>Ljusidé</w:t>
      </w:r>
    </w:p>
    <w:p w14:paraId="4047E69E" w14:textId="281669E1" w:rsidR="00D10EB2" w:rsidRPr="00731AF3" w:rsidRDefault="00D95C16" w:rsidP="00F1083C">
      <w:pPr>
        <w:pStyle w:val="Framsidaundertitel"/>
        <w:rPr>
          <w:lang w:val="sv-SE"/>
        </w:rPr>
      </w:pPr>
      <w:r>
        <w:rPr>
          <w:lang w:val="sv-SE"/>
        </w:rPr>
        <w:t>Grupp 3 – Erik, Edvin och Oliver</w:t>
      </w:r>
    </w:p>
    <w:p w14:paraId="21670E92" w14:textId="77777777" w:rsidR="00D10EB2" w:rsidRDefault="00345E4C" w:rsidP="00F1083C">
      <w:pPr>
        <w:pStyle w:val="Framsidafigur"/>
      </w:pPr>
      <w:r>
        <w:rPr>
          <w:noProof/>
          <w:lang w:eastAsia="sv-SE"/>
        </w:rPr>
        <mc:AlternateContent>
          <mc:Choice Requires="wps">
            <w:drawing>
              <wp:anchor distT="0" distB="0" distL="114300" distR="114300" simplePos="0" relativeHeight="251658240" behindDoc="0" locked="0" layoutInCell="1" allowOverlap="1" wp14:anchorId="02A14EED" wp14:editId="015D887C">
                <wp:simplePos x="0" y="0"/>
                <wp:positionH relativeFrom="page">
                  <wp:posOffset>4481195</wp:posOffset>
                </wp:positionH>
                <wp:positionV relativeFrom="page">
                  <wp:posOffset>7059295</wp:posOffset>
                </wp:positionV>
                <wp:extent cx="1472565" cy="2374900"/>
                <wp:effectExtent l="4445" t="1270" r="0" b="0"/>
                <wp:wrapNone/>
                <wp:docPr id="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2565" cy="23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605EA" w14:textId="77777777" w:rsidR="00F144DD" w:rsidRPr="00731AF3" w:rsidRDefault="00F144DD" w:rsidP="00F1083C">
                            <w:pPr>
                              <w:pStyle w:val="Framsidainforuta"/>
                              <w:rPr>
                                <w:lang w:val="sv-SE"/>
                              </w:rPr>
                            </w:pPr>
                            <w:r>
                              <w:rPr>
                                <w:lang w:val="sv-SE"/>
                              </w:rPr>
                              <w:t>Teknisk dokumentation</w:t>
                            </w:r>
                            <w:r>
                              <w:rPr>
                                <w:lang w:val="sv-SE"/>
                              </w:rPr>
                              <w:br/>
                            </w:r>
                            <w:r>
                              <w:t>HT</w:t>
                            </w:r>
                            <w:r>
                              <w:rPr>
                                <w:lang w:val="sv-SE"/>
                              </w:rPr>
                              <w:t>18</w:t>
                            </w:r>
                          </w:p>
                          <w:p w14:paraId="59C90282" w14:textId="016FB223" w:rsidR="00F144DD" w:rsidRPr="00D95C16" w:rsidRDefault="00F144DD" w:rsidP="00F1083C">
                            <w:pPr>
                              <w:pStyle w:val="Framsidainforuta"/>
                              <w:rPr>
                                <w:lang w:val="sv-SE"/>
                              </w:rPr>
                            </w:pPr>
                            <w:r>
                              <w:rPr>
                                <w:lang w:val="sv-SE"/>
                              </w:rPr>
                              <w:t>Grupp 3</w:t>
                            </w:r>
                            <w:r>
                              <w:rPr>
                                <w:lang w:val="sv-SE"/>
                              </w:rPr>
                              <w:br/>
                            </w:r>
                            <w:r w:rsidRPr="00D95C16">
                              <w:rPr>
                                <w:lang w:val="sv-SE"/>
                              </w:rPr>
                              <w:t xml:space="preserve">Erik Spector, Edvin Sjögren och Oliver </w:t>
                            </w:r>
                            <w:proofErr w:type="spellStart"/>
                            <w:r w:rsidRPr="00D95C16">
                              <w:rPr>
                                <w:lang w:val="sv-SE"/>
                              </w:rPr>
                              <w:t>Witzel</w:t>
                            </w:r>
                            <w:proofErr w:type="spellEnd"/>
                            <w:r w:rsidRPr="00D95C16">
                              <w:rPr>
                                <w:lang w:val="sv-SE"/>
                              </w:rPr>
                              <w:t>.</w:t>
                            </w:r>
                          </w:p>
                          <w:p w14:paraId="16AFDDD2" w14:textId="77777777" w:rsidR="00F144DD" w:rsidRDefault="00F144DD" w:rsidP="00F1083C">
                            <w:pPr>
                              <w:pStyle w:val="Framsidainforuta"/>
                            </w:pPr>
                            <w:r>
                              <w:rPr>
                                <w:lang w:val="sv-SE"/>
                              </w:rPr>
                              <w:t>Teknik</w:t>
                            </w:r>
                            <w:r>
                              <w:rPr>
                                <w:lang w:val="sv-SE"/>
                              </w:rPr>
                              <w:br/>
                              <w:t>Joakim Flink</w:t>
                            </w:r>
                            <w:r>
                              <w:rPr>
                                <w:lang w:val="sv-SE"/>
                              </w:rPr>
                              <w:br/>
                              <w:t xml:space="preserve">Andreas </w:t>
                            </w:r>
                            <w:proofErr w:type="spellStart"/>
                            <w:r>
                              <w:rPr>
                                <w:lang w:val="sv-SE"/>
                              </w:rPr>
                              <w:t>Jillram</w:t>
                            </w:r>
                            <w:proofErr w:type="spellEnd"/>
                            <w:r>
                              <w:rPr>
                                <w:lang w:val="sv-SE"/>
                              </w:rPr>
                              <w:br/>
                            </w:r>
                            <w:r>
                              <w:t>Daniel Åkerlund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14EED" id="Rectangle 2" o:spid="_x0000_s1027" style="position:absolute;left:0;text-align:left;margin-left:352.85pt;margin-top:555.85pt;width:115.95pt;height:18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AJtw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" filled="f" stroked="f">
                <v:textbox>
                  <w:txbxContent>
                    <w:p w14:paraId="1E9605EA" w14:textId="77777777" w:rsidR="00F144DD" w:rsidRPr="00731AF3" w:rsidRDefault="00F144DD" w:rsidP="00F1083C">
                      <w:pPr>
                        <w:pStyle w:val="Framsidainforuta"/>
                        <w:rPr>
                          <w:lang w:val="sv-SE"/>
                        </w:rPr>
                      </w:pPr>
                      <w:r>
                        <w:rPr>
                          <w:lang w:val="sv-SE"/>
                        </w:rPr>
                        <w:t>Teknisk dokumentation</w:t>
                      </w:r>
                      <w:r>
                        <w:rPr>
                          <w:lang w:val="sv-SE"/>
                        </w:rPr>
                        <w:br/>
                      </w:r>
                      <w:r>
                        <w:t>HT</w:t>
                      </w:r>
                      <w:r>
                        <w:rPr>
                          <w:lang w:val="sv-SE"/>
                        </w:rPr>
                        <w:t>18</w:t>
                      </w:r>
                    </w:p>
                    <w:p w14:paraId="59C90282" w14:textId="016FB223" w:rsidR="00F144DD" w:rsidRPr="00D95C16" w:rsidRDefault="00F144DD" w:rsidP="00F1083C">
                      <w:pPr>
                        <w:pStyle w:val="Framsidainforuta"/>
                        <w:rPr>
                          <w:lang w:val="sv-SE"/>
                        </w:rPr>
                      </w:pPr>
                      <w:r>
                        <w:rPr>
                          <w:lang w:val="sv-SE"/>
                        </w:rPr>
                        <w:t>Grupp 3</w:t>
                      </w:r>
                      <w:r>
                        <w:rPr>
                          <w:lang w:val="sv-SE"/>
                        </w:rPr>
                        <w:br/>
                      </w:r>
                      <w:r w:rsidRPr="00D95C16">
                        <w:rPr>
                          <w:lang w:val="sv-SE"/>
                        </w:rPr>
                        <w:t xml:space="preserve">Erik Spector, Edvin Sjögren och Oliver </w:t>
                      </w:r>
                      <w:proofErr w:type="spellStart"/>
                      <w:r w:rsidRPr="00D95C16">
                        <w:rPr>
                          <w:lang w:val="sv-SE"/>
                        </w:rPr>
                        <w:t>Witzel</w:t>
                      </w:r>
                      <w:proofErr w:type="spellEnd"/>
                      <w:r w:rsidRPr="00D95C16">
                        <w:rPr>
                          <w:lang w:val="sv-SE"/>
                        </w:rPr>
                        <w:t>.</w:t>
                      </w:r>
                    </w:p>
                    <w:p w14:paraId="16AFDDD2" w14:textId="77777777" w:rsidR="00F144DD" w:rsidRDefault="00F144DD" w:rsidP="00F1083C">
                      <w:pPr>
                        <w:pStyle w:val="Framsidainforuta"/>
                      </w:pPr>
                      <w:r>
                        <w:rPr>
                          <w:lang w:val="sv-SE"/>
                        </w:rPr>
                        <w:t>Teknik</w:t>
                      </w:r>
                      <w:r>
                        <w:rPr>
                          <w:lang w:val="sv-SE"/>
                        </w:rPr>
                        <w:br/>
                        <w:t>Joakim Flink</w:t>
                      </w:r>
                      <w:r>
                        <w:rPr>
                          <w:lang w:val="sv-SE"/>
                        </w:rPr>
                        <w:br/>
                        <w:t xml:space="preserve">Andreas </w:t>
                      </w:r>
                      <w:proofErr w:type="spellStart"/>
                      <w:r>
                        <w:rPr>
                          <w:lang w:val="sv-SE"/>
                        </w:rPr>
                        <w:t>Jillram</w:t>
                      </w:r>
                      <w:proofErr w:type="spellEnd"/>
                      <w:r>
                        <w:rPr>
                          <w:lang w:val="sv-SE"/>
                        </w:rPr>
                        <w:br/>
                      </w:r>
                      <w:r>
                        <w:t>Daniel Åkerlund</w:t>
                      </w:r>
                    </w:p>
                  </w:txbxContent>
                </v:textbox>
                <w10:wrap anchorx="page" anchory="page"/>
              </v:rect>
            </w:pict>
          </mc:Fallback>
        </mc:AlternateContent>
      </w:r>
      <w:r>
        <w:rPr>
          <w:noProof/>
        </w:rPr>
        <mc:AlternateContent>
          <mc:Choice Requires="wpc">
            <w:drawing>
              <wp:inline distT="0" distB="0" distL="0" distR="0" wp14:anchorId="7C499ADE" wp14:editId="2EC732BA">
                <wp:extent cx="2286000" cy="3357880"/>
                <wp:effectExtent l="3810" t="5715" r="5715" b="8255"/>
                <wp:docPr id="53"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Freeform 8"/>
                        <wps:cNvSpPr>
                          <a:spLocks/>
                        </wps:cNvSpPr>
                        <wps:spPr bwMode="auto">
                          <a:xfrm>
                            <a:off x="0" y="0"/>
                            <a:ext cx="2286000" cy="3357880"/>
                          </a:xfrm>
                          <a:custGeom>
                            <a:avLst/>
                            <a:gdLst>
                              <a:gd name="T0" fmla="*/ 0 w 3600"/>
                              <a:gd name="T1" fmla="*/ 0 h 5288"/>
                              <a:gd name="T2" fmla="*/ 3600 w 3600"/>
                              <a:gd name="T3" fmla="*/ 271 h 5288"/>
                              <a:gd name="T4" fmla="*/ 3600 w 3600"/>
                              <a:gd name="T5" fmla="*/ 4961 h 5288"/>
                              <a:gd name="T6" fmla="*/ 0 w 3600"/>
                              <a:gd name="T7" fmla="*/ 5288 h 5288"/>
                              <a:gd name="T8" fmla="*/ 0 w 3600"/>
                              <a:gd name="T9" fmla="*/ 0 h 5288"/>
                            </a:gdLst>
                            <a:ahLst/>
                            <a:cxnLst>
                              <a:cxn ang="0">
                                <a:pos x="T0" y="T1"/>
                              </a:cxn>
                              <a:cxn ang="0">
                                <a:pos x="T2" y="T3"/>
                              </a:cxn>
                              <a:cxn ang="0">
                                <a:pos x="T4" y="T5"/>
                              </a:cxn>
                              <a:cxn ang="0">
                                <a:pos x="T6" y="T7"/>
                              </a:cxn>
                              <a:cxn ang="0">
                                <a:pos x="T8" y="T9"/>
                              </a:cxn>
                            </a:cxnLst>
                            <a:rect l="0" t="0" r="r" b="b"/>
                            <a:pathLst>
                              <a:path w="3600" h="5288">
                                <a:moveTo>
                                  <a:pt x="0" y="0"/>
                                </a:moveTo>
                                <a:lnTo>
                                  <a:pt x="3600" y="271"/>
                                </a:lnTo>
                                <a:lnTo>
                                  <a:pt x="3600" y="4961"/>
                                </a:lnTo>
                                <a:lnTo>
                                  <a:pt x="0" y="5288"/>
                                </a:lnTo>
                                <a:lnTo>
                                  <a:pt x="0" y="0"/>
                                </a:lnTo>
                                <a:close/>
                              </a:path>
                            </a:pathLst>
                          </a:custGeom>
                          <a:solidFill>
                            <a:schemeClr val="accent4">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21590" y="22225"/>
                            <a:ext cx="2242820" cy="3315335"/>
                          </a:xfrm>
                          <a:custGeom>
                            <a:avLst/>
                            <a:gdLst>
                              <a:gd name="T0" fmla="*/ 3532 w 3532"/>
                              <a:gd name="T1" fmla="*/ 4897 h 5221"/>
                              <a:gd name="T2" fmla="*/ 3532 w 3532"/>
                              <a:gd name="T3" fmla="*/ 263 h 5221"/>
                              <a:gd name="T4" fmla="*/ 0 w 3532"/>
                              <a:gd name="T5" fmla="*/ 0 h 5221"/>
                              <a:gd name="T6" fmla="*/ 0 w 3532"/>
                              <a:gd name="T7" fmla="*/ 5221 h 5221"/>
                              <a:gd name="T8" fmla="*/ 3532 w 3532"/>
                              <a:gd name="T9" fmla="*/ 4897 h 5221"/>
                            </a:gdLst>
                            <a:ahLst/>
                            <a:cxnLst>
                              <a:cxn ang="0">
                                <a:pos x="T0" y="T1"/>
                              </a:cxn>
                              <a:cxn ang="0">
                                <a:pos x="T2" y="T3"/>
                              </a:cxn>
                              <a:cxn ang="0">
                                <a:pos x="T4" y="T5"/>
                              </a:cxn>
                              <a:cxn ang="0">
                                <a:pos x="T6" y="T7"/>
                              </a:cxn>
                              <a:cxn ang="0">
                                <a:pos x="T8" y="T9"/>
                              </a:cxn>
                            </a:cxnLst>
                            <a:rect l="0" t="0" r="r" b="b"/>
                            <a:pathLst>
                              <a:path w="3532" h="5221">
                                <a:moveTo>
                                  <a:pt x="3532" y="4897"/>
                                </a:moveTo>
                                <a:lnTo>
                                  <a:pt x="3532" y="263"/>
                                </a:lnTo>
                                <a:lnTo>
                                  <a:pt x="0" y="0"/>
                                </a:lnTo>
                                <a:lnTo>
                                  <a:pt x="0" y="5221"/>
                                </a:lnTo>
                                <a:lnTo>
                                  <a:pt x="3532" y="48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59055" y="52070"/>
                            <a:ext cx="2167890" cy="3244850"/>
                          </a:xfrm>
                          <a:custGeom>
                            <a:avLst/>
                            <a:gdLst>
                              <a:gd name="T0" fmla="*/ 0 w 3414"/>
                              <a:gd name="T1" fmla="*/ 0 h 5110"/>
                              <a:gd name="T2" fmla="*/ 3414 w 3414"/>
                              <a:gd name="T3" fmla="*/ 256 h 5110"/>
                              <a:gd name="T4" fmla="*/ 3414 w 3414"/>
                              <a:gd name="T5" fmla="*/ 4797 h 5110"/>
                              <a:gd name="T6" fmla="*/ 0 w 3414"/>
                              <a:gd name="T7" fmla="*/ 5110 h 5110"/>
                              <a:gd name="T8" fmla="*/ 0 w 3414"/>
                              <a:gd name="T9" fmla="*/ 0 h 5110"/>
                            </a:gdLst>
                            <a:ahLst/>
                            <a:cxnLst>
                              <a:cxn ang="0">
                                <a:pos x="T0" y="T1"/>
                              </a:cxn>
                              <a:cxn ang="0">
                                <a:pos x="T2" y="T3"/>
                              </a:cxn>
                              <a:cxn ang="0">
                                <a:pos x="T4" y="T5"/>
                              </a:cxn>
                              <a:cxn ang="0">
                                <a:pos x="T6" y="T7"/>
                              </a:cxn>
                              <a:cxn ang="0">
                                <a:pos x="T8" y="T9"/>
                              </a:cxn>
                            </a:cxnLst>
                            <a:rect l="0" t="0" r="r" b="b"/>
                            <a:pathLst>
                              <a:path w="3414" h="5110">
                                <a:moveTo>
                                  <a:pt x="0" y="0"/>
                                </a:moveTo>
                                <a:lnTo>
                                  <a:pt x="3414" y="256"/>
                                </a:lnTo>
                                <a:lnTo>
                                  <a:pt x="3414" y="4797"/>
                                </a:lnTo>
                                <a:lnTo>
                                  <a:pt x="0" y="5110"/>
                                </a:lnTo>
                                <a:lnTo>
                                  <a:pt x="0" y="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0805" y="84455"/>
                            <a:ext cx="2104390" cy="3180715"/>
                          </a:xfrm>
                          <a:custGeom>
                            <a:avLst/>
                            <a:gdLst>
                              <a:gd name="T0" fmla="*/ 3314 w 3314"/>
                              <a:gd name="T1" fmla="*/ 4706 h 5009"/>
                              <a:gd name="T2" fmla="*/ 3314 w 3314"/>
                              <a:gd name="T3" fmla="*/ 247 h 5009"/>
                              <a:gd name="T4" fmla="*/ 0 w 3314"/>
                              <a:gd name="T5" fmla="*/ 0 h 5009"/>
                              <a:gd name="T6" fmla="*/ 0 w 3314"/>
                              <a:gd name="T7" fmla="*/ 5009 h 5009"/>
                              <a:gd name="T8" fmla="*/ 3314 w 3314"/>
                              <a:gd name="T9" fmla="*/ 4706 h 5009"/>
                            </a:gdLst>
                            <a:ahLst/>
                            <a:cxnLst>
                              <a:cxn ang="0">
                                <a:pos x="T0" y="T1"/>
                              </a:cxn>
                              <a:cxn ang="0">
                                <a:pos x="T2" y="T3"/>
                              </a:cxn>
                              <a:cxn ang="0">
                                <a:pos x="T4" y="T5"/>
                              </a:cxn>
                              <a:cxn ang="0">
                                <a:pos x="T6" y="T7"/>
                              </a:cxn>
                              <a:cxn ang="0">
                                <a:pos x="T8" y="T9"/>
                              </a:cxn>
                            </a:cxnLst>
                            <a:rect l="0" t="0" r="r" b="b"/>
                            <a:pathLst>
                              <a:path w="3314" h="5009">
                                <a:moveTo>
                                  <a:pt x="3314" y="4706"/>
                                </a:moveTo>
                                <a:lnTo>
                                  <a:pt x="3314" y="247"/>
                                </a:lnTo>
                                <a:lnTo>
                                  <a:pt x="0" y="0"/>
                                </a:lnTo>
                                <a:lnTo>
                                  <a:pt x="0" y="5009"/>
                                </a:lnTo>
                                <a:lnTo>
                                  <a:pt x="3314" y="470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36525" y="140335"/>
                            <a:ext cx="2002790" cy="3077210"/>
                          </a:xfrm>
                          <a:custGeom>
                            <a:avLst/>
                            <a:gdLst>
                              <a:gd name="T0" fmla="*/ 3154 w 3154"/>
                              <a:gd name="T1" fmla="*/ 4557 h 4846"/>
                              <a:gd name="T2" fmla="*/ 0 w 3154"/>
                              <a:gd name="T3" fmla="*/ 4846 h 4846"/>
                              <a:gd name="T4" fmla="*/ 0 w 3154"/>
                              <a:gd name="T5" fmla="*/ 0 h 4846"/>
                              <a:gd name="T6" fmla="*/ 3154 w 3154"/>
                              <a:gd name="T7" fmla="*/ 239 h 4846"/>
                              <a:gd name="T8" fmla="*/ 3154 w 3154"/>
                              <a:gd name="T9" fmla="*/ 4557 h 4846"/>
                            </a:gdLst>
                            <a:ahLst/>
                            <a:cxnLst>
                              <a:cxn ang="0">
                                <a:pos x="T0" y="T1"/>
                              </a:cxn>
                              <a:cxn ang="0">
                                <a:pos x="T2" y="T3"/>
                              </a:cxn>
                              <a:cxn ang="0">
                                <a:pos x="T4" y="T5"/>
                              </a:cxn>
                              <a:cxn ang="0">
                                <a:pos x="T6" y="T7"/>
                              </a:cxn>
                              <a:cxn ang="0">
                                <a:pos x="T8" y="T9"/>
                              </a:cxn>
                            </a:cxnLst>
                            <a:rect l="0" t="0" r="r" b="b"/>
                            <a:pathLst>
                              <a:path w="3154" h="4846">
                                <a:moveTo>
                                  <a:pt x="3154" y="4557"/>
                                </a:moveTo>
                                <a:lnTo>
                                  <a:pt x="0" y="4846"/>
                                </a:lnTo>
                                <a:lnTo>
                                  <a:pt x="0" y="0"/>
                                </a:lnTo>
                                <a:lnTo>
                                  <a:pt x="3154" y="239"/>
                                </a:lnTo>
                                <a:lnTo>
                                  <a:pt x="3154" y="4557"/>
                                </a:lnTo>
                                <a:close/>
                              </a:path>
                            </a:pathLst>
                          </a:custGeom>
                          <a:solidFill>
                            <a:srgbClr val="B2D1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36525" y="140335"/>
                            <a:ext cx="2002790" cy="3077210"/>
                          </a:xfrm>
                          <a:custGeom>
                            <a:avLst/>
                            <a:gdLst>
                              <a:gd name="T0" fmla="*/ 3154 w 3154"/>
                              <a:gd name="T1" fmla="*/ 4557 h 4846"/>
                              <a:gd name="T2" fmla="*/ 0 w 3154"/>
                              <a:gd name="T3" fmla="*/ 4846 h 4846"/>
                              <a:gd name="T4" fmla="*/ 0 w 3154"/>
                              <a:gd name="T5" fmla="*/ 0 h 4846"/>
                              <a:gd name="T6" fmla="*/ 3154 w 3154"/>
                              <a:gd name="T7" fmla="*/ 239 h 4846"/>
                              <a:gd name="T8" fmla="*/ 3154 w 3154"/>
                              <a:gd name="T9" fmla="*/ 4557 h 4846"/>
                            </a:gdLst>
                            <a:ahLst/>
                            <a:cxnLst>
                              <a:cxn ang="0">
                                <a:pos x="T0" y="T1"/>
                              </a:cxn>
                              <a:cxn ang="0">
                                <a:pos x="T2" y="T3"/>
                              </a:cxn>
                              <a:cxn ang="0">
                                <a:pos x="T4" y="T5"/>
                              </a:cxn>
                              <a:cxn ang="0">
                                <a:pos x="T6" y="T7"/>
                              </a:cxn>
                              <a:cxn ang="0">
                                <a:pos x="T8" y="T9"/>
                              </a:cxn>
                            </a:cxnLst>
                            <a:rect l="0" t="0" r="r" b="b"/>
                            <a:pathLst>
                              <a:path w="3154" h="4846">
                                <a:moveTo>
                                  <a:pt x="3154" y="4557"/>
                                </a:moveTo>
                                <a:lnTo>
                                  <a:pt x="0" y="4846"/>
                                </a:lnTo>
                                <a:lnTo>
                                  <a:pt x="0" y="0"/>
                                </a:lnTo>
                                <a:lnTo>
                                  <a:pt x="3154" y="239"/>
                                </a:lnTo>
                                <a:lnTo>
                                  <a:pt x="3154" y="4557"/>
                                </a:lnTo>
                                <a:close/>
                              </a:path>
                            </a:pathLst>
                          </a:custGeom>
                          <a:solidFill>
                            <a:schemeClr val="accent4">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8"/>
                        <wps:cNvSpPr>
                          <a:spLocks/>
                        </wps:cNvSpPr>
                        <wps:spPr bwMode="auto">
                          <a:xfrm>
                            <a:off x="1077595" y="461010"/>
                            <a:ext cx="334645" cy="678815"/>
                          </a:xfrm>
                          <a:custGeom>
                            <a:avLst/>
                            <a:gdLst>
                              <a:gd name="T0" fmla="*/ 527 w 527"/>
                              <a:gd name="T1" fmla="*/ 1050 h 1069"/>
                              <a:gd name="T2" fmla="*/ 297 w 527"/>
                              <a:gd name="T3" fmla="*/ 609 h 1069"/>
                              <a:gd name="T4" fmla="*/ 297 w 527"/>
                              <a:gd name="T5" fmla="*/ 0 h 1069"/>
                              <a:gd name="T6" fmla="*/ 259 w 527"/>
                              <a:gd name="T7" fmla="*/ 0 h 1069"/>
                              <a:gd name="T8" fmla="*/ 259 w 527"/>
                              <a:gd name="T9" fmla="*/ 606 h 1069"/>
                              <a:gd name="T10" fmla="*/ 0 w 527"/>
                              <a:gd name="T11" fmla="*/ 880 h 1069"/>
                              <a:gd name="T12" fmla="*/ 26 w 527"/>
                              <a:gd name="T13" fmla="*/ 906 h 1069"/>
                              <a:gd name="T14" fmla="*/ 273 w 527"/>
                              <a:gd name="T15" fmla="*/ 646 h 1069"/>
                              <a:gd name="T16" fmla="*/ 493 w 527"/>
                              <a:gd name="T17" fmla="*/ 1069 h 1069"/>
                              <a:gd name="T18" fmla="*/ 527 w 527"/>
                              <a:gd name="T19" fmla="*/ 1050 h 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7" h="1069">
                                <a:moveTo>
                                  <a:pt x="527" y="1050"/>
                                </a:moveTo>
                                <a:lnTo>
                                  <a:pt x="297" y="609"/>
                                </a:lnTo>
                                <a:lnTo>
                                  <a:pt x="297" y="0"/>
                                </a:lnTo>
                                <a:lnTo>
                                  <a:pt x="259" y="0"/>
                                </a:lnTo>
                                <a:lnTo>
                                  <a:pt x="259" y="606"/>
                                </a:lnTo>
                                <a:lnTo>
                                  <a:pt x="0" y="880"/>
                                </a:lnTo>
                                <a:lnTo>
                                  <a:pt x="26" y="906"/>
                                </a:lnTo>
                                <a:lnTo>
                                  <a:pt x="273" y="646"/>
                                </a:lnTo>
                                <a:lnTo>
                                  <a:pt x="493" y="1069"/>
                                </a:lnTo>
                                <a:lnTo>
                                  <a:pt x="527" y="1050"/>
                                </a:lnTo>
                                <a:close/>
                              </a:path>
                            </a:pathLst>
                          </a:custGeom>
                          <a:solidFill>
                            <a:schemeClr val="accent4">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9"/>
                        <wps:cNvSpPr>
                          <a:spLocks/>
                        </wps:cNvSpPr>
                        <wps:spPr bwMode="auto">
                          <a:xfrm>
                            <a:off x="136525" y="2571115"/>
                            <a:ext cx="2002790" cy="646430"/>
                          </a:xfrm>
                          <a:custGeom>
                            <a:avLst/>
                            <a:gdLst>
                              <a:gd name="T0" fmla="*/ 2123 w 3154"/>
                              <a:gd name="T1" fmla="*/ 3 h 1018"/>
                              <a:gd name="T2" fmla="*/ 1670 w 3154"/>
                              <a:gd name="T3" fmla="*/ 16 h 1018"/>
                              <a:gd name="T4" fmla="*/ 1259 w 3154"/>
                              <a:gd name="T5" fmla="*/ 0 h 1018"/>
                              <a:gd name="T6" fmla="*/ 1259 w 3154"/>
                              <a:gd name="T7" fmla="*/ 5 h 1018"/>
                              <a:gd name="T8" fmla="*/ 1256 w 3154"/>
                              <a:gd name="T9" fmla="*/ 16 h 1018"/>
                              <a:gd name="T10" fmla="*/ 1248 w 3154"/>
                              <a:gd name="T11" fmla="*/ 35 h 1018"/>
                              <a:gd name="T12" fmla="*/ 1238 w 3154"/>
                              <a:gd name="T13" fmla="*/ 56 h 1018"/>
                              <a:gd name="T14" fmla="*/ 1219 w 3154"/>
                              <a:gd name="T15" fmla="*/ 82 h 1018"/>
                              <a:gd name="T16" fmla="*/ 1195 w 3154"/>
                              <a:gd name="T17" fmla="*/ 112 h 1018"/>
                              <a:gd name="T18" fmla="*/ 1163 w 3154"/>
                              <a:gd name="T19" fmla="*/ 138 h 1018"/>
                              <a:gd name="T20" fmla="*/ 1124 w 3154"/>
                              <a:gd name="T21" fmla="*/ 168 h 1018"/>
                              <a:gd name="T22" fmla="*/ 1071 w 3154"/>
                              <a:gd name="T23" fmla="*/ 192 h 1018"/>
                              <a:gd name="T24" fmla="*/ 1007 w 3154"/>
                              <a:gd name="T25" fmla="*/ 213 h 1018"/>
                              <a:gd name="T26" fmla="*/ 930 w 3154"/>
                              <a:gd name="T27" fmla="*/ 229 h 1018"/>
                              <a:gd name="T28" fmla="*/ 840 w 3154"/>
                              <a:gd name="T29" fmla="*/ 239 h 1018"/>
                              <a:gd name="T30" fmla="*/ 734 w 3154"/>
                              <a:gd name="T31" fmla="*/ 239 h 1018"/>
                              <a:gd name="T32" fmla="*/ 612 w 3154"/>
                              <a:gd name="T33" fmla="*/ 234 h 1018"/>
                              <a:gd name="T34" fmla="*/ 472 w 3154"/>
                              <a:gd name="T35" fmla="*/ 215 h 1018"/>
                              <a:gd name="T36" fmla="*/ 313 w 3154"/>
                              <a:gd name="T37" fmla="*/ 184 h 1018"/>
                              <a:gd name="T38" fmla="*/ 307 w 3154"/>
                              <a:gd name="T39" fmla="*/ 184 h 1018"/>
                              <a:gd name="T40" fmla="*/ 289 w 3154"/>
                              <a:gd name="T41" fmla="*/ 181 h 1018"/>
                              <a:gd name="T42" fmla="*/ 260 w 3154"/>
                              <a:gd name="T43" fmla="*/ 178 h 1018"/>
                              <a:gd name="T44" fmla="*/ 222 w 3154"/>
                              <a:gd name="T45" fmla="*/ 176 h 1018"/>
                              <a:gd name="T46" fmla="*/ 177 w 3154"/>
                              <a:gd name="T47" fmla="*/ 178 h 1018"/>
                              <a:gd name="T48" fmla="*/ 124 w 3154"/>
                              <a:gd name="T49" fmla="*/ 181 h 1018"/>
                              <a:gd name="T50" fmla="*/ 63 w 3154"/>
                              <a:gd name="T51" fmla="*/ 189 h 1018"/>
                              <a:gd name="T52" fmla="*/ 0 w 3154"/>
                              <a:gd name="T53" fmla="*/ 202 h 1018"/>
                              <a:gd name="T54" fmla="*/ 0 w 3154"/>
                              <a:gd name="T55" fmla="*/ 1018 h 1018"/>
                              <a:gd name="T56" fmla="*/ 3154 w 3154"/>
                              <a:gd name="T57" fmla="*/ 729 h 1018"/>
                              <a:gd name="T58" fmla="*/ 3154 w 3154"/>
                              <a:gd name="T59" fmla="*/ 189 h 1018"/>
                              <a:gd name="T60" fmla="*/ 3128 w 3154"/>
                              <a:gd name="T61" fmla="*/ 186 h 1018"/>
                              <a:gd name="T62" fmla="*/ 3101 w 3154"/>
                              <a:gd name="T63" fmla="*/ 186 h 1018"/>
                              <a:gd name="T64" fmla="*/ 3080 w 3154"/>
                              <a:gd name="T65" fmla="*/ 184 h 1018"/>
                              <a:gd name="T66" fmla="*/ 3062 w 3154"/>
                              <a:gd name="T67" fmla="*/ 184 h 1018"/>
                              <a:gd name="T68" fmla="*/ 3048 w 3154"/>
                              <a:gd name="T69" fmla="*/ 184 h 1018"/>
                              <a:gd name="T70" fmla="*/ 3035 w 3154"/>
                              <a:gd name="T71" fmla="*/ 184 h 1018"/>
                              <a:gd name="T72" fmla="*/ 3030 w 3154"/>
                              <a:gd name="T73" fmla="*/ 184 h 1018"/>
                              <a:gd name="T74" fmla="*/ 3027 w 3154"/>
                              <a:gd name="T75" fmla="*/ 184 h 1018"/>
                              <a:gd name="T76" fmla="*/ 2873 w 3154"/>
                              <a:gd name="T77" fmla="*/ 207 h 1018"/>
                              <a:gd name="T78" fmla="*/ 2738 w 3154"/>
                              <a:gd name="T79" fmla="*/ 223 h 1018"/>
                              <a:gd name="T80" fmla="*/ 2619 w 3154"/>
                              <a:gd name="T81" fmla="*/ 226 h 1018"/>
                              <a:gd name="T82" fmla="*/ 2518 w 3154"/>
                              <a:gd name="T83" fmla="*/ 223 h 1018"/>
                              <a:gd name="T84" fmla="*/ 2431 w 3154"/>
                              <a:gd name="T85" fmla="*/ 213 h 1018"/>
                              <a:gd name="T86" fmla="*/ 2356 w 3154"/>
                              <a:gd name="T87" fmla="*/ 197 h 1018"/>
                              <a:gd name="T88" fmla="*/ 2295 w 3154"/>
                              <a:gd name="T89" fmla="*/ 178 h 1018"/>
                              <a:gd name="T90" fmla="*/ 2248 w 3154"/>
                              <a:gd name="T91" fmla="*/ 154 h 1018"/>
                              <a:gd name="T92" fmla="*/ 2208 w 3154"/>
                              <a:gd name="T93" fmla="*/ 128 h 1018"/>
                              <a:gd name="T94" fmla="*/ 2179 w 3154"/>
                              <a:gd name="T95" fmla="*/ 104 h 1018"/>
                              <a:gd name="T96" fmla="*/ 2158 w 3154"/>
                              <a:gd name="T97" fmla="*/ 77 h 1018"/>
                              <a:gd name="T98" fmla="*/ 2142 w 3154"/>
                              <a:gd name="T99" fmla="*/ 53 h 1018"/>
                              <a:gd name="T100" fmla="*/ 2131 w 3154"/>
                              <a:gd name="T101" fmla="*/ 35 h 1018"/>
                              <a:gd name="T102" fmla="*/ 2126 w 3154"/>
                              <a:gd name="T103" fmla="*/ 16 h 1018"/>
                              <a:gd name="T104" fmla="*/ 2123 w 3154"/>
                              <a:gd name="T105" fmla="*/ 5 h 1018"/>
                              <a:gd name="T106" fmla="*/ 2123 w 3154"/>
                              <a:gd name="T107" fmla="*/ 3 h 10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54" h="1018">
                                <a:moveTo>
                                  <a:pt x="2123" y="3"/>
                                </a:moveTo>
                                <a:lnTo>
                                  <a:pt x="1670" y="16"/>
                                </a:lnTo>
                                <a:lnTo>
                                  <a:pt x="1259" y="0"/>
                                </a:lnTo>
                                <a:lnTo>
                                  <a:pt x="1259" y="5"/>
                                </a:lnTo>
                                <a:lnTo>
                                  <a:pt x="1256" y="16"/>
                                </a:lnTo>
                                <a:lnTo>
                                  <a:pt x="1248" y="35"/>
                                </a:lnTo>
                                <a:lnTo>
                                  <a:pt x="1238" y="56"/>
                                </a:lnTo>
                                <a:lnTo>
                                  <a:pt x="1219" y="82"/>
                                </a:lnTo>
                                <a:lnTo>
                                  <a:pt x="1195" y="112"/>
                                </a:lnTo>
                                <a:lnTo>
                                  <a:pt x="1163" y="138"/>
                                </a:lnTo>
                                <a:lnTo>
                                  <a:pt x="1124" y="168"/>
                                </a:lnTo>
                                <a:lnTo>
                                  <a:pt x="1071" y="192"/>
                                </a:lnTo>
                                <a:lnTo>
                                  <a:pt x="1007" y="213"/>
                                </a:lnTo>
                                <a:lnTo>
                                  <a:pt x="930" y="229"/>
                                </a:lnTo>
                                <a:lnTo>
                                  <a:pt x="840" y="239"/>
                                </a:lnTo>
                                <a:lnTo>
                                  <a:pt x="734" y="239"/>
                                </a:lnTo>
                                <a:lnTo>
                                  <a:pt x="612" y="234"/>
                                </a:lnTo>
                                <a:lnTo>
                                  <a:pt x="472" y="215"/>
                                </a:lnTo>
                                <a:lnTo>
                                  <a:pt x="313" y="184"/>
                                </a:lnTo>
                                <a:lnTo>
                                  <a:pt x="307" y="184"/>
                                </a:lnTo>
                                <a:lnTo>
                                  <a:pt x="289" y="181"/>
                                </a:lnTo>
                                <a:lnTo>
                                  <a:pt x="260" y="178"/>
                                </a:lnTo>
                                <a:lnTo>
                                  <a:pt x="222" y="176"/>
                                </a:lnTo>
                                <a:lnTo>
                                  <a:pt x="177" y="178"/>
                                </a:lnTo>
                                <a:lnTo>
                                  <a:pt x="124" y="181"/>
                                </a:lnTo>
                                <a:lnTo>
                                  <a:pt x="63" y="189"/>
                                </a:lnTo>
                                <a:lnTo>
                                  <a:pt x="0" y="202"/>
                                </a:lnTo>
                                <a:lnTo>
                                  <a:pt x="0" y="1018"/>
                                </a:lnTo>
                                <a:lnTo>
                                  <a:pt x="3154" y="729"/>
                                </a:lnTo>
                                <a:lnTo>
                                  <a:pt x="3154" y="189"/>
                                </a:lnTo>
                                <a:lnTo>
                                  <a:pt x="3128" y="186"/>
                                </a:lnTo>
                                <a:lnTo>
                                  <a:pt x="3101" y="186"/>
                                </a:lnTo>
                                <a:lnTo>
                                  <a:pt x="3080" y="184"/>
                                </a:lnTo>
                                <a:lnTo>
                                  <a:pt x="3062" y="184"/>
                                </a:lnTo>
                                <a:lnTo>
                                  <a:pt x="3048" y="184"/>
                                </a:lnTo>
                                <a:lnTo>
                                  <a:pt x="3035" y="184"/>
                                </a:lnTo>
                                <a:lnTo>
                                  <a:pt x="3030" y="184"/>
                                </a:lnTo>
                                <a:lnTo>
                                  <a:pt x="3027" y="184"/>
                                </a:lnTo>
                                <a:lnTo>
                                  <a:pt x="2873" y="207"/>
                                </a:lnTo>
                                <a:lnTo>
                                  <a:pt x="2738" y="223"/>
                                </a:lnTo>
                                <a:lnTo>
                                  <a:pt x="2619" y="226"/>
                                </a:lnTo>
                                <a:lnTo>
                                  <a:pt x="2518" y="223"/>
                                </a:lnTo>
                                <a:lnTo>
                                  <a:pt x="2431" y="213"/>
                                </a:lnTo>
                                <a:lnTo>
                                  <a:pt x="2356" y="197"/>
                                </a:lnTo>
                                <a:lnTo>
                                  <a:pt x="2295" y="178"/>
                                </a:lnTo>
                                <a:lnTo>
                                  <a:pt x="2248" y="154"/>
                                </a:lnTo>
                                <a:lnTo>
                                  <a:pt x="2208" y="128"/>
                                </a:lnTo>
                                <a:lnTo>
                                  <a:pt x="2179" y="104"/>
                                </a:lnTo>
                                <a:lnTo>
                                  <a:pt x="2158" y="77"/>
                                </a:lnTo>
                                <a:lnTo>
                                  <a:pt x="2142" y="53"/>
                                </a:lnTo>
                                <a:lnTo>
                                  <a:pt x="2131" y="35"/>
                                </a:lnTo>
                                <a:lnTo>
                                  <a:pt x="2126" y="16"/>
                                </a:lnTo>
                                <a:lnTo>
                                  <a:pt x="2123" y="5"/>
                                </a:lnTo>
                                <a:lnTo>
                                  <a:pt x="2123" y="3"/>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0"/>
                        <wps:cNvSpPr>
                          <a:spLocks/>
                        </wps:cNvSpPr>
                        <wps:spPr bwMode="auto">
                          <a:xfrm>
                            <a:off x="185420" y="2682875"/>
                            <a:ext cx="99060" cy="524510"/>
                          </a:xfrm>
                          <a:custGeom>
                            <a:avLst/>
                            <a:gdLst>
                              <a:gd name="T0" fmla="*/ 0 w 156"/>
                              <a:gd name="T1" fmla="*/ 545 h 826"/>
                              <a:gd name="T2" fmla="*/ 2 w 156"/>
                              <a:gd name="T3" fmla="*/ 584 h 826"/>
                              <a:gd name="T4" fmla="*/ 8 w 156"/>
                              <a:gd name="T5" fmla="*/ 622 h 826"/>
                              <a:gd name="T6" fmla="*/ 18 w 156"/>
                              <a:gd name="T7" fmla="*/ 659 h 826"/>
                              <a:gd name="T8" fmla="*/ 34 w 156"/>
                              <a:gd name="T9" fmla="*/ 693 h 826"/>
                              <a:gd name="T10" fmla="*/ 50 w 156"/>
                              <a:gd name="T11" fmla="*/ 728 h 826"/>
                              <a:gd name="T12" fmla="*/ 69 w 156"/>
                              <a:gd name="T13" fmla="*/ 760 h 826"/>
                              <a:gd name="T14" fmla="*/ 90 w 156"/>
                              <a:gd name="T15" fmla="*/ 794 h 826"/>
                              <a:gd name="T16" fmla="*/ 111 w 156"/>
                              <a:gd name="T17" fmla="*/ 826 h 826"/>
                              <a:gd name="T18" fmla="*/ 156 w 156"/>
                              <a:gd name="T19" fmla="*/ 821 h 826"/>
                              <a:gd name="T20" fmla="*/ 140 w 156"/>
                              <a:gd name="T21" fmla="*/ 797 h 826"/>
                              <a:gd name="T22" fmla="*/ 127 w 156"/>
                              <a:gd name="T23" fmla="*/ 773 h 826"/>
                              <a:gd name="T24" fmla="*/ 111 w 156"/>
                              <a:gd name="T25" fmla="*/ 749 h 826"/>
                              <a:gd name="T26" fmla="*/ 98 w 156"/>
                              <a:gd name="T27" fmla="*/ 725 h 826"/>
                              <a:gd name="T28" fmla="*/ 82 w 156"/>
                              <a:gd name="T29" fmla="*/ 701 h 826"/>
                              <a:gd name="T30" fmla="*/ 69 w 156"/>
                              <a:gd name="T31" fmla="*/ 675 h 826"/>
                              <a:gd name="T32" fmla="*/ 55 w 156"/>
                              <a:gd name="T33" fmla="*/ 651 h 826"/>
                              <a:gd name="T34" fmla="*/ 45 w 156"/>
                              <a:gd name="T35" fmla="*/ 624 h 826"/>
                              <a:gd name="T36" fmla="*/ 37 w 156"/>
                              <a:gd name="T37" fmla="*/ 603 h 826"/>
                              <a:gd name="T38" fmla="*/ 34 w 156"/>
                              <a:gd name="T39" fmla="*/ 584 h 826"/>
                              <a:gd name="T40" fmla="*/ 34 w 156"/>
                              <a:gd name="T41" fmla="*/ 563 h 826"/>
                              <a:gd name="T42" fmla="*/ 34 w 156"/>
                              <a:gd name="T43" fmla="*/ 542 h 826"/>
                              <a:gd name="T44" fmla="*/ 42 w 156"/>
                              <a:gd name="T45" fmla="*/ 473 h 826"/>
                              <a:gd name="T46" fmla="*/ 55 w 156"/>
                              <a:gd name="T47" fmla="*/ 404 h 826"/>
                              <a:gd name="T48" fmla="*/ 74 w 156"/>
                              <a:gd name="T49" fmla="*/ 337 h 826"/>
                              <a:gd name="T50" fmla="*/ 90 w 156"/>
                              <a:gd name="T51" fmla="*/ 271 h 826"/>
                              <a:gd name="T52" fmla="*/ 108 w 156"/>
                              <a:gd name="T53" fmla="*/ 204 h 826"/>
                              <a:gd name="T54" fmla="*/ 122 w 156"/>
                              <a:gd name="T55" fmla="*/ 138 h 826"/>
                              <a:gd name="T56" fmla="*/ 130 w 156"/>
                              <a:gd name="T57" fmla="*/ 69 h 826"/>
                              <a:gd name="T58" fmla="*/ 130 w 156"/>
                              <a:gd name="T59" fmla="*/ 0 h 826"/>
                              <a:gd name="T60" fmla="*/ 122 w 156"/>
                              <a:gd name="T61" fmla="*/ 0 h 826"/>
                              <a:gd name="T62" fmla="*/ 111 w 156"/>
                              <a:gd name="T63" fmla="*/ 0 h 826"/>
                              <a:gd name="T64" fmla="*/ 103 w 156"/>
                              <a:gd name="T65" fmla="*/ 2 h 826"/>
                              <a:gd name="T66" fmla="*/ 92 w 156"/>
                              <a:gd name="T67" fmla="*/ 2 h 826"/>
                              <a:gd name="T68" fmla="*/ 92 w 156"/>
                              <a:gd name="T69" fmla="*/ 71 h 826"/>
                              <a:gd name="T70" fmla="*/ 82 w 156"/>
                              <a:gd name="T71" fmla="*/ 140 h 826"/>
                              <a:gd name="T72" fmla="*/ 69 w 156"/>
                              <a:gd name="T73" fmla="*/ 207 h 826"/>
                              <a:gd name="T74" fmla="*/ 50 w 156"/>
                              <a:gd name="T75" fmla="*/ 273 h 826"/>
                              <a:gd name="T76" fmla="*/ 31 w 156"/>
                              <a:gd name="T77" fmla="*/ 340 h 826"/>
                              <a:gd name="T78" fmla="*/ 16 w 156"/>
                              <a:gd name="T79" fmla="*/ 406 h 826"/>
                              <a:gd name="T80" fmla="*/ 5 w 156"/>
                              <a:gd name="T81" fmla="*/ 473 h 826"/>
                              <a:gd name="T82" fmla="*/ 0 w 156"/>
                              <a:gd name="T83" fmla="*/ 545 h 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56" h="826">
                                <a:moveTo>
                                  <a:pt x="0" y="545"/>
                                </a:moveTo>
                                <a:lnTo>
                                  <a:pt x="2" y="584"/>
                                </a:lnTo>
                                <a:lnTo>
                                  <a:pt x="8" y="622"/>
                                </a:lnTo>
                                <a:lnTo>
                                  <a:pt x="18" y="659"/>
                                </a:lnTo>
                                <a:lnTo>
                                  <a:pt x="34" y="693"/>
                                </a:lnTo>
                                <a:lnTo>
                                  <a:pt x="50" y="728"/>
                                </a:lnTo>
                                <a:lnTo>
                                  <a:pt x="69" y="760"/>
                                </a:lnTo>
                                <a:lnTo>
                                  <a:pt x="90" y="794"/>
                                </a:lnTo>
                                <a:lnTo>
                                  <a:pt x="111" y="826"/>
                                </a:lnTo>
                                <a:lnTo>
                                  <a:pt x="156" y="821"/>
                                </a:lnTo>
                                <a:lnTo>
                                  <a:pt x="140" y="797"/>
                                </a:lnTo>
                                <a:lnTo>
                                  <a:pt x="127" y="773"/>
                                </a:lnTo>
                                <a:lnTo>
                                  <a:pt x="111" y="749"/>
                                </a:lnTo>
                                <a:lnTo>
                                  <a:pt x="98" y="725"/>
                                </a:lnTo>
                                <a:lnTo>
                                  <a:pt x="82" y="701"/>
                                </a:lnTo>
                                <a:lnTo>
                                  <a:pt x="69" y="675"/>
                                </a:lnTo>
                                <a:lnTo>
                                  <a:pt x="55" y="651"/>
                                </a:lnTo>
                                <a:lnTo>
                                  <a:pt x="45" y="624"/>
                                </a:lnTo>
                                <a:lnTo>
                                  <a:pt x="37" y="603"/>
                                </a:lnTo>
                                <a:lnTo>
                                  <a:pt x="34" y="584"/>
                                </a:lnTo>
                                <a:lnTo>
                                  <a:pt x="34" y="563"/>
                                </a:lnTo>
                                <a:lnTo>
                                  <a:pt x="34" y="542"/>
                                </a:lnTo>
                                <a:lnTo>
                                  <a:pt x="42" y="473"/>
                                </a:lnTo>
                                <a:lnTo>
                                  <a:pt x="55" y="404"/>
                                </a:lnTo>
                                <a:lnTo>
                                  <a:pt x="74" y="337"/>
                                </a:lnTo>
                                <a:lnTo>
                                  <a:pt x="90" y="271"/>
                                </a:lnTo>
                                <a:lnTo>
                                  <a:pt x="108" y="204"/>
                                </a:lnTo>
                                <a:lnTo>
                                  <a:pt x="122" y="138"/>
                                </a:lnTo>
                                <a:lnTo>
                                  <a:pt x="130" y="69"/>
                                </a:lnTo>
                                <a:lnTo>
                                  <a:pt x="130" y="0"/>
                                </a:lnTo>
                                <a:lnTo>
                                  <a:pt x="122" y="0"/>
                                </a:lnTo>
                                <a:lnTo>
                                  <a:pt x="111" y="0"/>
                                </a:lnTo>
                                <a:lnTo>
                                  <a:pt x="103" y="2"/>
                                </a:lnTo>
                                <a:lnTo>
                                  <a:pt x="92" y="2"/>
                                </a:lnTo>
                                <a:lnTo>
                                  <a:pt x="92" y="71"/>
                                </a:lnTo>
                                <a:lnTo>
                                  <a:pt x="82" y="140"/>
                                </a:lnTo>
                                <a:lnTo>
                                  <a:pt x="69" y="207"/>
                                </a:lnTo>
                                <a:lnTo>
                                  <a:pt x="50" y="273"/>
                                </a:lnTo>
                                <a:lnTo>
                                  <a:pt x="31" y="340"/>
                                </a:lnTo>
                                <a:lnTo>
                                  <a:pt x="16" y="406"/>
                                </a:lnTo>
                                <a:lnTo>
                                  <a:pt x="5" y="473"/>
                                </a:lnTo>
                                <a:lnTo>
                                  <a:pt x="0" y="545"/>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1"/>
                        <wps:cNvSpPr>
                          <a:spLocks/>
                        </wps:cNvSpPr>
                        <wps:spPr bwMode="auto">
                          <a:xfrm>
                            <a:off x="328295" y="2697480"/>
                            <a:ext cx="90805" cy="496570"/>
                          </a:xfrm>
                          <a:custGeom>
                            <a:avLst/>
                            <a:gdLst>
                              <a:gd name="T0" fmla="*/ 0 w 143"/>
                              <a:gd name="T1" fmla="*/ 522 h 782"/>
                              <a:gd name="T2" fmla="*/ 3 w 143"/>
                              <a:gd name="T3" fmla="*/ 559 h 782"/>
                              <a:gd name="T4" fmla="*/ 8 w 143"/>
                              <a:gd name="T5" fmla="*/ 593 h 782"/>
                              <a:gd name="T6" fmla="*/ 16 w 143"/>
                              <a:gd name="T7" fmla="*/ 628 h 782"/>
                              <a:gd name="T8" fmla="*/ 29 w 143"/>
                              <a:gd name="T9" fmla="*/ 660 h 782"/>
                              <a:gd name="T10" fmla="*/ 45 w 143"/>
                              <a:gd name="T11" fmla="*/ 692 h 782"/>
                              <a:gd name="T12" fmla="*/ 61 w 143"/>
                              <a:gd name="T13" fmla="*/ 721 h 782"/>
                              <a:gd name="T14" fmla="*/ 79 w 143"/>
                              <a:gd name="T15" fmla="*/ 753 h 782"/>
                              <a:gd name="T16" fmla="*/ 98 w 143"/>
                              <a:gd name="T17" fmla="*/ 782 h 782"/>
                              <a:gd name="T18" fmla="*/ 143 w 143"/>
                              <a:gd name="T19" fmla="*/ 779 h 782"/>
                              <a:gd name="T20" fmla="*/ 130 w 143"/>
                              <a:gd name="T21" fmla="*/ 758 h 782"/>
                              <a:gd name="T22" fmla="*/ 117 w 143"/>
                              <a:gd name="T23" fmla="*/ 734 h 782"/>
                              <a:gd name="T24" fmla="*/ 103 w 143"/>
                              <a:gd name="T25" fmla="*/ 713 h 782"/>
                              <a:gd name="T26" fmla="*/ 90 w 143"/>
                              <a:gd name="T27" fmla="*/ 692 h 782"/>
                              <a:gd name="T28" fmla="*/ 79 w 143"/>
                              <a:gd name="T29" fmla="*/ 670 h 782"/>
                              <a:gd name="T30" fmla="*/ 66 w 143"/>
                              <a:gd name="T31" fmla="*/ 647 h 782"/>
                              <a:gd name="T32" fmla="*/ 56 w 143"/>
                              <a:gd name="T33" fmla="*/ 625 h 782"/>
                              <a:gd name="T34" fmla="*/ 45 w 143"/>
                              <a:gd name="T35" fmla="*/ 601 h 782"/>
                              <a:gd name="T36" fmla="*/ 37 w 143"/>
                              <a:gd name="T37" fmla="*/ 580 h 782"/>
                              <a:gd name="T38" fmla="*/ 34 w 143"/>
                              <a:gd name="T39" fmla="*/ 561 h 782"/>
                              <a:gd name="T40" fmla="*/ 34 w 143"/>
                              <a:gd name="T41" fmla="*/ 540 h 782"/>
                              <a:gd name="T42" fmla="*/ 34 w 143"/>
                              <a:gd name="T43" fmla="*/ 519 h 782"/>
                              <a:gd name="T44" fmla="*/ 42 w 143"/>
                              <a:gd name="T45" fmla="*/ 452 h 782"/>
                              <a:gd name="T46" fmla="*/ 56 w 143"/>
                              <a:gd name="T47" fmla="*/ 389 h 782"/>
                              <a:gd name="T48" fmla="*/ 72 w 143"/>
                              <a:gd name="T49" fmla="*/ 325 h 782"/>
                              <a:gd name="T50" fmla="*/ 87 w 143"/>
                              <a:gd name="T51" fmla="*/ 264 h 782"/>
                              <a:gd name="T52" fmla="*/ 103 w 143"/>
                              <a:gd name="T53" fmla="*/ 200 h 782"/>
                              <a:gd name="T54" fmla="*/ 119 w 143"/>
                              <a:gd name="T55" fmla="*/ 136 h 782"/>
                              <a:gd name="T56" fmla="*/ 127 w 143"/>
                              <a:gd name="T57" fmla="*/ 72 h 782"/>
                              <a:gd name="T58" fmla="*/ 130 w 143"/>
                              <a:gd name="T59" fmla="*/ 8 h 782"/>
                              <a:gd name="T60" fmla="*/ 122 w 143"/>
                              <a:gd name="T61" fmla="*/ 6 h 782"/>
                              <a:gd name="T62" fmla="*/ 111 w 143"/>
                              <a:gd name="T63" fmla="*/ 3 h 782"/>
                              <a:gd name="T64" fmla="*/ 103 w 143"/>
                              <a:gd name="T65" fmla="*/ 3 h 782"/>
                              <a:gd name="T66" fmla="*/ 93 w 143"/>
                              <a:gd name="T67" fmla="*/ 0 h 782"/>
                              <a:gd name="T68" fmla="*/ 90 w 143"/>
                              <a:gd name="T69" fmla="*/ 67 h 782"/>
                              <a:gd name="T70" fmla="*/ 79 w 143"/>
                              <a:gd name="T71" fmla="*/ 133 h 782"/>
                              <a:gd name="T72" fmla="*/ 64 w 143"/>
                              <a:gd name="T73" fmla="*/ 197 h 782"/>
                              <a:gd name="T74" fmla="*/ 48 w 143"/>
                              <a:gd name="T75" fmla="*/ 261 h 782"/>
                              <a:gd name="T76" fmla="*/ 29 w 143"/>
                              <a:gd name="T77" fmla="*/ 325 h 782"/>
                              <a:gd name="T78" fmla="*/ 16 w 143"/>
                              <a:gd name="T79" fmla="*/ 389 h 782"/>
                              <a:gd name="T80" fmla="*/ 5 w 143"/>
                              <a:gd name="T81" fmla="*/ 455 h 782"/>
                              <a:gd name="T82" fmla="*/ 0 w 143"/>
                              <a:gd name="T83" fmla="*/ 522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43" h="782">
                                <a:moveTo>
                                  <a:pt x="0" y="522"/>
                                </a:moveTo>
                                <a:lnTo>
                                  <a:pt x="3" y="559"/>
                                </a:lnTo>
                                <a:lnTo>
                                  <a:pt x="8" y="593"/>
                                </a:lnTo>
                                <a:lnTo>
                                  <a:pt x="16" y="628"/>
                                </a:lnTo>
                                <a:lnTo>
                                  <a:pt x="29" y="660"/>
                                </a:lnTo>
                                <a:lnTo>
                                  <a:pt x="45" y="692"/>
                                </a:lnTo>
                                <a:lnTo>
                                  <a:pt x="61" y="721"/>
                                </a:lnTo>
                                <a:lnTo>
                                  <a:pt x="79" y="753"/>
                                </a:lnTo>
                                <a:lnTo>
                                  <a:pt x="98" y="782"/>
                                </a:lnTo>
                                <a:lnTo>
                                  <a:pt x="143" y="779"/>
                                </a:lnTo>
                                <a:lnTo>
                                  <a:pt x="130" y="758"/>
                                </a:lnTo>
                                <a:lnTo>
                                  <a:pt x="117" y="734"/>
                                </a:lnTo>
                                <a:lnTo>
                                  <a:pt x="103" y="713"/>
                                </a:lnTo>
                                <a:lnTo>
                                  <a:pt x="90" y="692"/>
                                </a:lnTo>
                                <a:lnTo>
                                  <a:pt x="79" y="670"/>
                                </a:lnTo>
                                <a:lnTo>
                                  <a:pt x="66" y="647"/>
                                </a:lnTo>
                                <a:lnTo>
                                  <a:pt x="56" y="625"/>
                                </a:lnTo>
                                <a:lnTo>
                                  <a:pt x="45" y="601"/>
                                </a:lnTo>
                                <a:lnTo>
                                  <a:pt x="37" y="580"/>
                                </a:lnTo>
                                <a:lnTo>
                                  <a:pt x="34" y="561"/>
                                </a:lnTo>
                                <a:lnTo>
                                  <a:pt x="34" y="540"/>
                                </a:lnTo>
                                <a:lnTo>
                                  <a:pt x="34" y="519"/>
                                </a:lnTo>
                                <a:lnTo>
                                  <a:pt x="42" y="452"/>
                                </a:lnTo>
                                <a:lnTo>
                                  <a:pt x="56" y="389"/>
                                </a:lnTo>
                                <a:lnTo>
                                  <a:pt x="72" y="325"/>
                                </a:lnTo>
                                <a:lnTo>
                                  <a:pt x="87" y="264"/>
                                </a:lnTo>
                                <a:lnTo>
                                  <a:pt x="103" y="200"/>
                                </a:lnTo>
                                <a:lnTo>
                                  <a:pt x="119" y="136"/>
                                </a:lnTo>
                                <a:lnTo>
                                  <a:pt x="127" y="72"/>
                                </a:lnTo>
                                <a:lnTo>
                                  <a:pt x="130" y="8"/>
                                </a:lnTo>
                                <a:lnTo>
                                  <a:pt x="122" y="6"/>
                                </a:lnTo>
                                <a:lnTo>
                                  <a:pt x="111" y="3"/>
                                </a:lnTo>
                                <a:lnTo>
                                  <a:pt x="103" y="3"/>
                                </a:lnTo>
                                <a:lnTo>
                                  <a:pt x="93" y="0"/>
                                </a:lnTo>
                                <a:lnTo>
                                  <a:pt x="90" y="67"/>
                                </a:lnTo>
                                <a:lnTo>
                                  <a:pt x="79" y="133"/>
                                </a:lnTo>
                                <a:lnTo>
                                  <a:pt x="64" y="197"/>
                                </a:lnTo>
                                <a:lnTo>
                                  <a:pt x="48" y="261"/>
                                </a:lnTo>
                                <a:lnTo>
                                  <a:pt x="29" y="325"/>
                                </a:lnTo>
                                <a:lnTo>
                                  <a:pt x="16" y="389"/>
                                </a:lnTo>
                                <a:lnTo>
                                  <a:pt x="5" y="455"/>
                                </a:lnTo>
                                <a:lnTo>
                                  <a:pt x="0" y="522"/>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2"/>
                        <wps:cNvSpPr>
                          <a:spLocks/>
                        </wps:cNvSpPr>
                        <wps:spPr bwMode="auto">
                          <a:xfrm>
                            <a:off x="471170" y="2719705"/>
                            <a:ext cx="82550" cy="462915"/>
                          </a:xfrm>
                          <a:custGeom>
                            <a:avLst/>
                            <a:gdLst>
                              <a:gd name="T0" fmla="*/ 85 w 130"/>
                              <a:gd name="T1" fmla="*/ 729 h 729"/>
                              <a:gd name="T2" fmla="*/ 130 w 130"/>
                              <a:gd name="T3" fmla="*/ 723 h 729"/>
                              <a:gd name="T4" fmla="*/ 120 w 130"/>
                              <a:gd name="T5" fmla="*/ 705 h 729"/>
                              <a:gd name="T6" fmla="*/ 109 w 130"/>
                              <a:gd name="T7" fmla="*/ 686 h 729"/>
                              <a:gd name="T8" fmla="*/ 96 w 130"/>
                              <a:gd name="T9" fmla="*/ 667 h 729"/>
                              <a:gd name="T10" fmla="*/ 85 w 130"/>
                              <a:gd name="T11" fmla="*/ 646 h 729"/>
                              <a:gd name="T12" fmla="*/ 74 w 130"/>
                              <a:gd name="T13" fmla="*/ 627 h 729"/>
                              <a:gd name="T14" fmla="*/ 64 w 130"/>
                              <a:gd name="T15" fmla="*/ 606 h 729"/>
                              <a:gd name="T16" fmla="*/ 56 w 130"/>
                              <a:gd name="T17" fmla="*/ 588 h 729"/>
                              <a:gd name="T18" fmla="*/ 45 w 130"/>
                              <a:gd name="T19" fmla="*/ 566 h 729"/>
                              <a:gd name="T20" fmla="*/ 37 w 130"/>
                              <a:gd name="T21" fmla="*/ 545 h 729"/>
                              <a:gd name="T22" fmla="*/ 35 w 130"/>
                              <a:gd name="T23" fmla="*/ 526 h 729"/>
                              <a:gd name="T24" fmla="*/ 32 w 130"/>
                              <a:gd name="T25" fmla="*/ 505 h 729"/>
                              <a:gd name="T26" fmla="*/ 32 w 130"/>
                              <a:gd name="T27" fmla="*/ 484 h 729"/>
                              <a:gd name="T28" fmla="*/ 40 w 130"/>
                              <a:gd name="T29" fmla="*/ 423 h 729"/>
                              <a:gd name="T30" fmla="*/ 51 w 130"/>
                              <a:gd name="T31" fmla="*/ 362 h 729"/>
                              <a:gd name="T32" fmla="*/ 67 w 130"/>
                              <a:gd name="T33" fmla="*/ 300 h 729"/>
                              <a:gd name="T34" fmla="*/ 82 w 130"/>
                              <a:gd name="T35" fmla="*/ 242 h 729"/>
                              <a:gd name="T36" fmla="*/ 98 w 130"/>
                              <a:gd name="T37" fmla="*/ 181 h 729"/>
                              <a:gd name="T38" fmla="*/ 114 w 130"/>
                              <a:gd name="T39" fmla="*/ 122 h 729"/>
                              <a:gd name="T40" fmla="*/ 125 w 130"/>
                              <a:gd name="T41" fmla="*/ 64 h 729"/>
                              <a:gd name="T42" fmla="*/ 130 w 130"/>
                              <a:gd name="T43" fmla="*/ 3 h 729"/>
                              <a:gd name="T44" fmla="*/ 120 w 130"/>
                              <a:gd name="T45" fmla="*/ 3 h 729"/>
                              <a:gd name="T46" fmla="*/ 112 w 130"/>
                              <a:gd name="T47" fmla="*/ 0 h 729"/>
                              <a:gd name="T48" fmla="*/ 104 w 130"/>
                              <a:gd name="T49" fmla="*/ 0 h 729"/>
                              <a:gd name="T50" fmla="*/ 93 w 130"/>
                              <a:gd name="T51" fmla="*/ 0 h 729"/>
                              <a:gd name="T52" fmla="*/ 88 w 130"/>
                              <a:gd name="T53" fmla="*/ 61 h 729"/>
                              <a:gd name="T54" fmla="*/ 74 w 130"/>
                              <a:gd name="T55" fmla="*/ 122 h 729"/>
                              <a:gd name="T56" fmla="*/ 61 w 130"/>
                              <a:gd name="T57" fmla="*/ 181 h 729"/>
                              <a:gd name="T58" fmla="*/ 43 w 130"/>
                              <a:gd name="T59" fmla="*/ 239 h 729"/>
                              <a:gd name="T60" fmla="*/ 27 w 130"/>
                              <a:gd name="T61" fmla="*/ 300 h 729"/>
                              <a:gd name="T62" fmla="*/ 14 w 130"/>
                              <a:gd name="T63" fmla="*/ 362 h 729"/>
                              <a:gd name="T64" fmla="*/ 3 w 130"/>
                              <a:gd name="T65" fmla="*/ 423 h 729"/>
                              <a:gd name="T66" fmla="*/ 0 w 130"/>
                              <a:gd name="T67" fmla="*/ 487 h 729"/>
                              <a:gd name="T68" fmla="*/ 3 w 130"/>
                              <a:gd name="T69" fmla="*/ 521 h 729"/>
                              <a:gd name="T70" fmla="*/ 6 w 130"/>
                              <a:gd name="T71" fmla="*/ 553 h 729"/>
                              <a:gd name="T72" fmla="*/ 14 w 130"/>
                              <a:gd name="T73" fmla="*/ 585 h 729"/>
                              <a:gd name="T74" fmla="*/ 24 w 130"/>
                              <a:gd name="T75" fmla="*/ 614 h 729"/>
                              <a:gd name="T76" fmla="*/ 37 w 130"/>
                              <a:gd name="T77" fmla="*/ 643 h 729"/>
                              <a:gd name="T78" fmla="*/ 51 w 130"/>
                              <a:gd name="T79" fmla="*/ 673 h 729"/>
                              <a:gd name="T80" fmla="*/ 67 w 130"/>
                              <a:gd name="T81" fmla="*/ 699 h 729"/>
                              <a:gd name="T82" fmla="*/ 85 w 130"/>
                              <a:gd name="T83" fmla="*/ 729 h 7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0" h="729">
                                <a:moveTo>
                                  <a:pt x="85" y="729"/>
                                </a:moveTo>
                                <a:lnTo>
                                  <a:pt x="130" y="723"/>
                                </a:lnTo>
                                <a:lnTo>
                                  <a:pt x="120" y="705"/>
                                </a:lnTo>
                                <a:lnTo>
                                  <a:pt x="109" y="686"/>
                                </a:lnTo>
                                <a:lnTo>
                                  <a:pt x="96" y="667"/>
                                </a:lnTo>
                                <a:lnTo>
                                  <a:pt x="85" y="646"/>
                                </a:lnTo>
                                <a:lnTo>
                                  <a:pt x="74" y="627"/>
                                </a:lnTo>
                                <a:lnTo>
                                  <a:pt x="64" y="606"/>
                                </a:lnTo>
                                <a:lnTo>
                                  <a:pt x="56" y="588"/>
                                </a:lnTo>
                                <a:lnTo>
                                  <a:pt x="45" y="566"/>
                                </a:lnTo>
                                <a:lnTo>
                                  <a:pt x="37" y="545"/>
                                </a:lnTo>
                                <a:lnTo>
                                  <a:pt x="35" y="526"/>
                                </a:lnTo>
                                <a:lnTo>
                                  <a:pt x="32" y="505"/>
                                </a:lnTo>
                                <a:lnTo>
                                  <a:pt x="32" y="484"/>
                                </a:lnTo>
                                <a:lnTo>
                                  <a:pt x="40" y="423"/>
                                </a:lnTo>
                                <a:lnTo>
                                  <a:pt x="51" y="362"/>
                                </a:lnTo>
                                <a:lnTo>
                                  <a:pt x="67" y="300"/>
                                </a:lnTo>
                                <a:lnTo>
                                  <a:pt x="82" y="242"/>
                                </a:lnTo>
                                <a:lnTo>
                                  <a:pt x="98" y="181"/>
                                </a:lnTo>
                                <a:lnTo>
                                  <a:pt x="114" y="122"/>
                                </a:lnTo>
                                <a:lnTo>
                                  <a:pt x="125" y="64"/>
                                </a:lnTo>
                                <a:lnTo>
                                  <a:pt x="130" y="3"/>
                                </a:lnTo>
                                <a:lnTo>
                                  <a:pt x="120" y="3"/>
                                </a:lnTo>
                                <a:lnTo>
                                  <a:pt x="112" y="0"/>
                                </a:lnTo>
                                <a:lnTo>
                                  <a:pt x="104" y="0"/>
                                </a:lnTo>
                                <a:lnTo>
                                  <a:pt x="93" y="0"/>
                                </a:lnTo>
                                <a:lnTo>
                                  <a:pt x="88" y="61"/>
                                </a:lnTo>
                                <a:lnTo>
                                  <a:pt x="74" y="122"/>
                                </a:lnTo>
                                <a:lnTo>
                                  <a:pt x="61" y="181"/>
                                </a:lnTo>
                                <a:lnTo>
                                  <a:pt x="43" y="239"/>
                                </a:lnTo>
                                <a:lnTo>
                                  <a:pt x="27" y="300"/>
                                </a:lnTo>
                                <a:lnTo>
                                  <a:pt x="14" y="362"/>
                                </a:lnTo>
                                <a:lnTo>
                                  <a:pt x="3" y="423"/>
                                </a:lnTo>
                                <a:lnTo>
                                  <a:pt x="0" y="487"/>
                                </a:lnTo>
                                <a:lnTo>
                                  <a:pt x="3" y="521"/>
                                </a:lnTo>
                                <a:lnTo>
                                  <a:pt x="6" y="553"/>
                                </a:lnTo>
                                <a:lnTo>
                                  <a:pt x="14" y="585"/>
                                </a:lnTo>
                                <a:lnTo>
                                  <a:pt x="24" y="614"/>
                                </a:lnTo>
                                <a:lnTo>
                                  <a:pt x="37" y="643"/>
                                </a:lnTo>
                                <a:lnTo>
                                  <a:pt x="51" y="673"/>
                                </a:lnTo>
                                <a:lnTo>
                                  <a:pt x="67" y="699"/>
                                </a:lnTo>
                                <a:lnTo>
                                  <a:pt x="85" y="729"/>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43"/>
                        <wps:cNvSpPr>
                          <a:spLocks/>
                        </wps:cNvSpPr>
                        <wps:spPr bwMode="auto">
                          <a:xfrm>
                            <a:off x="614680" y="2719705"/>
                            <a:ext cx="81915" cy="450850"/>
                          </a:xfrm>
                          <a:custGeom>
                            <a:avLst/>
                            <a:gdLst>
                              <a:gd name="T0" fmla="*/ 71 w 129"/>
                              <a:gd name="T1" fmla="*/ 710 h 710"/>
                              <a:gd name="T2" fmla="*/ 119 w 129"/>
                              <a:gd name="T3" fmla="*/ 705 h 710"/>
                              <a:gd name="T4" fmla="*/ 100 w 129"/>
                              <a:gd name="T5" fmla="*/ 670 h 710"/>
                              <a:gd name="T6" fmla="*/ 79 w 129"/>
                              <a:gd name="T7" fmla="*/ 635 h 710"/>
                              <a:gd name="T8" fmla="*/ 61 w 129"/>
                              <a:gd name="T9" fmla="*/ 601 h 710"/>
                              <a:gd name="T10" fmla="*/ 45 w 129"/>
                              <a:gd name="T11" fmla="*/ 566 h 710"/>
                              <a:gd name="T12" fmla="*/ 37 w 129"/>
                              <a:gd name="T13" fmla="*/ 545 h 710"/>
                              <a:gd name="T14" fmla="*/ 34 w 129"/>
                              <a:gd name="T15" fmla="*/ 526 h 710"/>
                              <a:gd name="T16" fmla="*/ 31 w 129"/>
                              <a:gd name="T17" fmla="*/ 505 h 710"/>
                              <a:gd name="T18" fmla="*/ 31 w 129"/>
                              <a:gd name="T19" fmla="*/ 484 h 710"/>
                              <a:gd name="T20" fmla="*/ 39 w 129"/>
                              <a:gd name="T21" fmla="*/ 420 h 710"/>
                              <a:gd name="T22" fmla="*/ 50 w 129"/>
                              <a:gd name="T23" fmla="*/ 359 h 710"/>
                              <a:gd name="T24" fmla="*/ 66 w 129"/>
                              <a:gd name="T25" fmla="*/ 300 h 710"/>
                              <a:gd name="T26" fmla="*/ 82 w 129"/>
                              <a:gd name="T27" fmla="*/ 239 h 710"/>
                              <a:gd name="T28" fmla="*/ 98 w 129"/>
                              <a:gd name="T29" fmla="*/ 181 h 710"/>
                              <a:gd name="T30" fmla="*/ 114 w 129"/>
                              <a:gd name="T31" fmla="*/ 122 h 710"/>
                              <a:gd name="T32" fmla="*/ 124 w 129"/>
                              <a:gd name="T33" fmla="*/ 61 h 710"/>
                              <a:gd name="T34" fmla="*/ 129 w 129"/>
                              <a:gd name="T35" fmla="*/ 0 h 710"/>
                              <a:gd name="T36" fmla="*/ 119 w 129"/>
                              <a:gd name="T37" fmla="*/ 3 h 710"/>
                              <a:gd name="T38" fmla="*/ 111 w 129"/>
                              <a:gd name="T39" fmla="*/ 3 h 710"/>
                              <a:gd name="T40" fmla="*/ 103 w 129"/>
                              <a:gd name="T41" fmla="*/ 3 h 710"/>
                              <a:gd name="T42" fmla="*/ 92 w 129"/>
                              <a:gd name="T43" fmla="*/ 5 h 710"/>
                              <a:gd name="T44" fmla="*/ 84 w 129"/>
                              <a:gd name="T45" fmla="*/ 67 h 710"/>
                              <a:gd name="T46" fmla="*/ 74 w 129"/>
                              <a:gd name="T47" fmla="*/ 125 h 710"/>
                              <a:gd name="T48" fmla="*/ 58 w 129"/>
                              <a:gd name="T49" fmla="*/ 183 h 710"/>
                              <a:gd name="T50" fmla="*/ 42 w 129"/>
                              <a:gd name="T51" fmla="*/ 242 h 710"/>
                              <a:gd name="T52" fmla="*/ 26 w 129"/>
                              <a:gd name="T53" fmla="*/ 303 h 710"/>
                              <a:gd name="T54" fmla="*/ 13 w 129"/>
                              <a:gd name="T55" fmla="*/ 362 h 710"/>
                              <a:gd name="T56" fmla="*/ 2 w 129"/>
                              <a:gd name="T57" fmla="*/ 423 h 710"/>
                              <a:gd name="T58" fmla="*/ 0 w 129"/>
                              <a:gd name="T59" fmla="*/ 487 h 710"/>
                              <a:gd name="T60" fmla="*/ 5 w 129"/>
                              <a:gd name="T61" fmla="*/ 548 h 710"/>
                              <a:gd name="T62" fmla="*/ 21 w 129"/>
                              <a:gd name="T63" fmla="*/ 604 h 710"/>
                              <a:gd name="T64" fmla="*/ 42 w 129"/>
                              <a:gd name="T65" fmla="*/ 657 h 710"/>
                              <a:gd name="T66" fmla="*/ 71 w 129"/>
                              <a:gd name="T67" fmla="*/ 71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9" h="710">
                                <a:moveTo>
                                  <a:pt x="71" y="710"/>
                                </a:moveTo>
                                <a:lnTo>
                                  <a:pt x="119" y="705"/>
                                </a:lnTo>
                                <a:lnTo>
                                  <a:pt x="100" y="670"/>
                                </a:lnTo>
                                <a:lnTo>
                                  <a:pt x="79" y="635"/>
                                </a:lnTo>
                                <a:lnTo>
                                  <a:pt x="61" y="601"/>
                                </a:lnTo>
                                <a:lnTo>
                                  <a:pt x="45" y="566"/>
                                </a:lnTo>
                                <a:lnTo>
                                  <a:pt x="37" y="545"/>
                                </a:lnTo>
                                <a:lnTo>
                                  <a:pt x="34" y="526"/>
                                </a:lnTo>
                                <a:lnTo>
                                  <a:pt x="31" y="505"/>
                                </a:lnTo>
                                <a:lnTo>
                                  <a:pt x="31" y="484"/>
                                </a:lnTo>
                                <a:lnTo>
                                  <a:pt x="39" y="420"/>
                                </a:lnTo>
                                <a:lnTo>
                                  <a:pt x="50" y="359"/>
                                </a:lnTo>
                                <a:lnTo>
                                  <a:pt x="66" y="300"/>
                                </a:lnTo>
                                <a:lnTo>
                                  <a:pt x="82" y="239"/>
                                </a:lnTo>
                                <a:lnTo>
                                  <a:pt x="98" y="181"/>
                                </a:lnTo>
                                <a:lnTo>
                                  <a:pt x="114" y="122"/>
                                </a:lnTo>
                                <a:lnTo>
                                  <a:pt x="124" y="61"/>
                                </a:lnTo>
                                <a:lnTo>
                                  <a:pt x="129" y="0"/>
                                </a:lnTo>
                                <a:lnTo>
                                  <a:pt x="119" y="3"/>
                                </a:lnTo>
                                <a:lnTo>
                                  <a:pt x="111" y="3"/>
                                </a:lnTo>
                                <a:lnTo>
                                  <a:pt x="103" y="3"/>
                                </a:lnTo>
                                <a:lnTo>
                                  <a:pt x="92" y="5"/>
                                </a:lnTo>
                                <a:lnTo>
                                  <a:pt x="84" y="67"/>
                                </a:lnTo>
                                <a:lnTo>
                                  <a:pt x="74" y="125"/>
                                </a:lnTo>
                                <a:lnTo>
                                  <a:pt x="58" y="183"/>
                                </a:lnTo>
                                <a:lnTo>
                                  <a:pt x="42" y="242"/>
                                </a:lnTo>
                                <a:lnTo>
                                  <a:pt x="26" y="303"/>
                                </a:lnTo>
                                <a:lnTo>
                                  <a:pt x="13" y="362"/>
                                </a:lnTo>
                                <a:lnTo>
                                  <a:pt x="2" y="423"/>
                                </a:lnTo>
                                <a:lnTo>
                                  <a:pt x="0" y="487"/>
                                </a:lnTo>
                                <a:lnTo>
                                  <a:pt x="5" y="548"/>
                                </a:lnTo>
                                <a:lnTo>
                                  <a:pt x="21" y="604"/>
                                </a:lnTo>
                                <a:lnTo>
                                  <a:pt x="42" y="657"/>
                                </a:lnTo>
                                <a:lnTo>
                                  <a:pt x="71" y="71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4"/>
                        <wps:cNvSpPr>
                          <a:spLocks/>
                        </wps:cNvSpPr>
                        <wps:spPr bwMode="auto">
                          <a:xfrm>
                            <a:off x="757555" y="2682875"/>
                            <a:ext cx="82550" cy="474345"/>
                          </a:xfrm>
                          <a:custGeom>
                            <a:avLst/>
                            <a:gdLst>
                              <a:gd name="T0" fmla="*/ 0 w 130"/>
                              <a:gd name="T1" fmla="*/ 545 h 747"/>
                              <a:gd name="T2" fmla="*/ 3 w 130"/>
                              <a:gd name="T3" fmla="*/ 600 h 747"/>
                              <a:gd name="T4" fmla="*/ 16 w 130"/>
                              <a:gd name="T5" fmla="*/ 651 h 747"/>
                              <a:gd name="T6" fmla="*/ 34 w 130"/>
                              <a:gd name="T7" fmla="*/ 699 h 747"/>
                              <a:gd name="T8" fmla="*/ 61 w 130"/>
                              <a:gd name="T9" fmla="*/ 747 h 747"/>
                              <a:gd name="T10" fmla="*/ 106 w 130"/>
                              <a:gd name="T11" fmla="*/ 744 h 747"/>
                              <a:gd name="T12" fmla="*/ 90 w 130"/>
                              <a:gd name="T13" fmla="*/ 715 h 747"/>
                              <a:gd name="T14" fmla="*/ 74 w 130"/>
                              <a:gd name="T15" fmla="*/ 685 h 747"/>
                              <a:gd name="T16" fmla="*/ 58 w 130"/>
                              <a:gd name="T17" fmla="*/ 656 h 747"/>
                              <a:gd name="T18" fmla="*/ 45 w 130"/>
                              <a:gd name="T19" fmla="*/ 624 h 747"/>
                              <a:gd name="T20" fmla="*/ 37 w 130"/>
                              <a:gd name="T21" fmla="*/ 603 h 747"/>
                              <a:gd name="T22" fmla="*/ 32 w 130"/>
                              <a:gd name="T23" fmla="*/ 584 h 747"/>
                              <a:gd name="T24" fmla="*/ 32 w 130"/>
                              <a:gd name="T25" fmla="*/ 563 h 747"/>
                              <a:gd name="T26" fmla="*/ 32 w 130"/>
                              <a:gd name="T27" fmla="*/ 542 h 747"/>
                              <a:gd name="T28" fmla="*/ 40 w 130"/>
                              <a:gd name="T29" fmla="*/ 473 h 747"/>
                              <a:gd name="T30" fmla="*/ 56 w 130"/>
                              <a:gd name="T31" fmla="*/ 404 h 747"/>
                              <a:gd name="T32" fmla="*/ 72 w 130"/>
                              <a:gd name="T33" fmla="*/ 337 h 747"/>
                              <a:gd name="T34" fmla="*/ 90 w 130"/>
                              <a:gd name="T35" fmla="*/ 271 h 747"/>
                              <a:gd name="T36" fmla="*/ 109 w 130"/>
                              <a:gd name="T37" fmla="*/ 204 h 747"/>
                              <a:gd name="T38" fmla="*/ 122 w 130"/>
                              <a:gd name="T39" fmla="*/ 135 h 747"/>
                              <a:gd name="T40" fmla="*/ 130 w 130"/>
                              <a:gd name="T41" fmla="*/ 69 h 747"/>
                              <a:gd name="T42" fmla="*/ 130 w 130"/>
                              <a:gd name="T43" fmla="*/ 0 h 747"/>
                              <a:gd name="T44" fmla="*/ 119 w 130"/>
                              <a:gd name="T45" fmla="*/ 2 h 747"/>
                              <a:gd name="T46" fmla="*/ 111 w 130"/>
                              <a:gd name="T47" fmla="*/ 8 h 747"/>
                              <a:gd name="T48" fmla="*/ 103 w 130"/>
                              <a:gd name="T49" fmla="*/ 10 h 747"/>
                              <a:gd name="T50" fmla="*/ 93 w 130"/>
                              <a:gd name="T51" fmla="*/ 16 h 747"/>
                              <a:gd name="T52" fmla="*/ 90 w 130"/>
                              <a:gd name="T53" fmla="*/ 82 h 747"/>
                              <a:gd name="T54" fmla="*/ 79 w 130"/>
                              <a:gd name="T55" fmla="*/ 148 h 747"/>
                              <a:gd name="T56" fmla="*/ 66 w 130"/>
                              <a:gd name="T57" fmla="*/ 215 h 747"/>
                              <a:gd name="T58" fmla="*/ 48 w 130"/>
                              <a:gd name="T59" fmla="*/ 279 h 747"/>
                              <a:gd name="T60" fmla="*/ 32 w 130"/>
                              <a:gd name="T61" fmla="*/ 343 h 747"/>
                              <a:gd name="T62" fmla="*/ 16 w 130"/>
                              <a:gd name="T63" fmla="*/ 409 h 747"/>
                              <a:gd name="T64" fmla="*/ 5 w 130"/>
                              <a:gd name="T65" fmla="*/ 475 h 747"/>
                              <a:gd name="T66" fmla="*/ 0 w 130"/>
                              <a:gd name="T67" fmla="*/ 545 h 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0" h="747">
                                <a:moveTo>
                                  <a:pt x="0" y="545"/>
                                </a:moveTo>
                                <a:lnTo>
                                  <a:pt x="3" y="600"/>
                                </a:lnTo>
                                <a:lnTo>
                                  <a:pt x="16" y="651"/>
                                </a:lnTo>
                                <a:lnTo>
                                  <a:pt x="34" y="699"/>
                                </a:lnTo>
                                <a:lnTo>
                                  <a:pt x="61" y="747"/>
                                </a:lnTo>
                                <a:lnTo>
                                  <a:pt x="106" y="744"/>
                                </a:lnTo>
                                <a:lnTo>
                                  <a:pt x="90" y="715"/>
                                </a:lnTo>
                                <a:lnTo>
                                  <a:pt x="74" y="685"/>
                                </a:lnTo>
                                <a:lnTo>
                                  <a:pt x="58" y="656"/>
                                </a:lnTo>
                                <a:lnTo>
                                  <a:pt x="45" y="624"/>
                                </a:lnTo>
                                <a:lnTo>
                                  <a:pt x="37" y="603"/>
                                </a:lnTo>
                                <a:lnTo>
                                  <a:pt x="32" y="584"/>
                                </a:lnTo>
                                <a:lnTo>
                                  <a:pt x="32" y="563"/>
                                </a:lnTo>
                                <a:lnTo>
                                  <a:pt x="32" y="542"/>
                                </a:lnTo>
                                <a:lnTo>
                                  <a:pt x="40" y="473"/>
                                </a:lnTo>
                                <a:lnTo>
                                  <a:pt x="56" y="404"/>
                                </a:lnTo>
                                <a:lnTo>
                                  <a:pt x="72" y="337"/>
                                </a:lnTo>
                                <a:lnTo>
                                  <a:pt x="90" y="271"/>
                                </a:lnTo>
                                <a:lnTo>
                                  <a:pt x="109" y="204"/>
                                </a:lnTo>
                                <a:lnTo>
                                  <a:pt x="122" y="135"/>
                                </a:lnTo>
                                <a:lnTo>
                                  <a:pt x="130" y="69"/>
                                </a:lnTo>
                                <a:lnTo>
                                  <a:pt x="130" y="0"/>
                                </a:lnTo>
                                <a:lnTo>
                                  <a:pt x="119" y="2"/>
                                </a:lnTo>
                                <a:lnTo>
                                  <a:pt x="111" y="8"/>
                                </a:lnTo>
                                <a:lnTo>
                                  <a:pt x="103" y="10"/>
                                </a:lnTo>
                                <a:lnTo>
                                  <a:pt x="93" y="16"/>
                                </a:lnTo>
                                <a:lnTo>
                                  <a:pt x="90" y="82"/>
                                </a:lnTo>
                                <a:lnTo>
                                  <a:pt x="79" y="148"/>
                                </a:lnTo>
                                <a:lnTo>
                                  <a:pt x="66" y="215"/>
                                </a:lnTo>
                                <a:lnTo>
                                  <a:pt x="48" y="279"/>
                                </a:lnTo>
                                <a:lnTo>
                                  <a:pt x="32" y="343"/>
                                </a:lnTo>
                                <a:lnTo>
                                  <a:pt x="16" y="409"/>
                                </a:lnTo>
                                <a:lnTo>
                                  <a:pt x="5" y="475"/>
                                </a:lnTo>
                                <a:lnTo>
                                  <a:pt x="0" y="545"/>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45"/>
                        <wps:cNvSpPr>
                          <a:spLocks/>
                        </wps:cNvSpPr>
                        <wps:spPr bwMode="auto">
                          <a:xfrm>
                            <a:off x="1471295" y="2642235"/>
                            <a:ext cx="82550" cy="452120"/>
                          </a:xfrm>
                          <a:custGeom>
                            <a:avLst/>
                            <a:gdLst>
                              <a:gd name="T0" fmla="*/ 0 w 130"/>
                              <a:gd name="T1" fmla="*/ 609 h 712"/>
                              <a:gd name="T2" fmla="*/ 0 w 130"/>
                              <a:gd name="T3" fmla="*/ 635 h 712"/>
                              <a:gd name="T4" fmla="*/ 5 w 130"/>
                              <a:gd name="T5" fmla="*/ 662 h 712"/>
                              <a:gd name="T6" fmla="*/ 8 w 130"/>
                              <a:gd name="T7" fmla="*/ 688 h 712"/>
                              <a:gd name="T8" fmla="*/ 16 w 130"/>
                              <a:gd name="T9" fmla="*/ 712 h 712"/>
                              <a:gd name="T10" fmla="*/ 56 w 130"/>
                              <a:gd name="T11" fmla="*/ 707 h 712"/>
                              <a:gd name="T12" fmla="*/ 53 w 130"/>
                              <a:gd name="T13" fmla="*/ 702 h 712"/>
                              <a:gd name="T14" fmla="*/ 50 w 130"/>
                              <a:gd name="T15" fmla="*/ 699 h 712"/>
                              <a:gd name="T16" fmla="*/ 48 w 130"/>
                              <a:gd name="T17" fmla="*/ 694 h 712"/>
                              <a:gd name="T18" fmla="*/ 45 w 130"/>
                              <a:gd name="T19" fmla="*/ 688 h 712"/>
                              <a:gd name="T20" fmla="*/ 40 w 130"/>
                              <a:gd name="T21" fmla="*/ 667 h 712"/>
                              <a:gd name="T22" fmla="*/ 34 w 130"/>
                              <a:gd name="T23" fmla="*/ 648 h 712"/>
                              <a:gd name="T24" fmla="*/ 34 w 130"/>
                              <a:gd name="T25" fmla="*/ 627 h 712"/>
                              <a:gd name="T26" fmla="*/ 34 w 130"/>
                              <a:gd name="T27" fmla="*/ 606 h 712"/>
                              <a:gd name="T28" fmla="*/ 42 w 130"/>
                              <a:gd name="T29" fmla="*/ 534 h 712"/>
                              <a:gd name="T30" fmla="*/ 58 w 130"/>
                              <a:gd name="T31" fmla="*/ 468 h 712"/>
                              <a:gd name="T32" fmla="*/ 74 w 130"/>
                              <a:gd name="T33" fmla="*/ 399 h 712"/>
                              <a:gd name="T34" fmla="*/ 93 w 130"/>
                              <a:gd name="T35" fmla="*/ 332 h 712"/>
                              <a:gd name="T36" fmla="*/ 109 w 130"/>
                              <a:gd name="T37" fmla="*/ 266 h 712"/>
                              <a:gd name="T38" fmla="*/ 122 w 130"/>
                              <a:gd name="T39" fmla="*/ 196 h 712"/>
                              <a:gd name="T40" fmla="*/ 130 w 130"/>
                              <a:gd name="T41" fmla="*/ 130 h 712"/>
                              <a:gd name="T42" fmla="*/ 130 w 130"/>
                              <a:gd name="T43" fmla="*/ 58 h 712"/>
                              <a:gd name="T44" fmla="*/ 130 w 130"/>
                              <a:gd name="T45" fmla="*/ 53 h 712"/>
                              <a:gd name="T46" fmla="*/ 130 w 130"/>
                              <a:gd name="T47" fmla="*/ 45 h 712"/>
                              <a:gd name="T48" fmla="*/ 130 w 130"/>
                              <a:gd name="T49" fmla="*/ 37 h 712"/>
                              <a:gd name="T50" fmla="*/ 127 w 130"/>
                              <a:gd name="T51" fmla="*/ 32 h 712"/>
                              <a:gd name="T52" fmla="*/ 117 w 130"/>
                              <a:gd name="T53" fmla="*/ 24 h 712"/>
                              <a:gd name="T54" fmla="*/ 106 w 130"/>
                              <a:gd name="T55" fmla="*/ 16 h 712"/>
                              <a:gd name="T56" fmla="*/ 95 w 130"/>
                              <a:gd name="T57" fmla="*/ 8 h 712"/>
                              <a:gd name="T58" fmla="*/ 87 w 130"/>
                              <a:gd name="T59" fmla="*/ 0 h 712"/>
                              <a:gd name="T60" fmla="*/ 90 w 130"/>
                              <a:gd name="T61" fmla="*/ 13 h 712"/>
                              <a:gd name="T62" fmla="*/ 90 w 130"/>
                              <a:gd name="T63" fmla="*/ 29 h 712"/>
                              <a:gd name="T64" fmla="*/ 93 w 130"/>
                              <a:gd name="T65" fmla="*/ 45 h 712"/>
                              <a:gd name="T66" fmla="*/ 93 w 130"/>
                              <a:gd name="T67" fmla="*/ 58 h 712"/>
                              <a:gd name="T68" fmla="*/ 93 w 130"/>
                              <a:gd name="T69" fmla="*/ 130 h 712"/>
                              <a:gd name="T70" fmla="*/ 85 w 130"/>
                              <a:gd name="T71" fmla="*/ 196 h 712"/>
                              <a:gd name="T72" fmla="*/ 72 w 130"/>
                              <a:gd name="T73" fmla="*/ 266 h 712"/>
                              <a:gd name="T74" fmla="*/ 53 w 130"/>
                              <a:gd name="T75" fmla="*/ 332 h 712"/>
                              <a:gd name="T76" fmla="*/ 34 w 130"/>
                              <a:gd name="T77" fmla="*/ 399 h 712"/>
                              <a:gd name="T78" fmla="*/ 18 w 130"/>
                              <a:gd name="T79" fmla="*/ 468 h 712"/>
                              <a:gd name="T80" fmla="*/ 5 w 130"/>
                              <a:gd name="T81" fmla="*/ 537 h 712"/>
                              <a:gd name="T82" fmla="*/ 0 w 130"/>
                              <a:gd name="T83" fmla="*/ 609 h 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0" h="712">
                                <a:moveTo>
                                  <a:pt x="0" y="609"/>
                                </a:moveTo>
                                <a:lnTo>
                                  <a:pt x="0" y="635"/>
                                </a:lnTo>
                                <a:lnTo>
                                  <a:pt x="5" y="662"/>
                                </a:lnTo>
                                <a:lnTo>
                                  <a:pt x="8" y="688"/>
                                </a:lnTo>
                                <a:lnTo>
                                  <a:pt x="16" y="712"/>
                                </a:lnTo>
                                <a:lnTo>
                                  <a:pt x="56" y="707"/>
                                </a:lnTo>
                                <a:lnTo>
                                  <a:pt x="53" y="702"/>
                                </a:lnTo>
                                <a:lnTo>
                                  <a:pt x="50" y="699"/>
                                </a:lnTo>
                                <a:lnTo>
                                  <a:pt x="48" y="694"/>
                                </a:lnTo>
                                <a:lnTo>
                                  <a:pt x="45" y="688"/>
                                </a:lnTo>
                                <a:lnTo>
                                  <a:pt x="40" y="667"/>
                                </a:lnTo>
                                <a:lnTo>
                                  <a:pt x="34" y="648"/>
                                </a:lnTo>
                                <a:lnTo>
                                  <a:pt x="34" y="627"/>
                                </a:lnTo>
                                <a:lnTo>
                                  <a:pt x="34" y="606"/>
                                </a:lnTo>
                                <a:lnTo>
                                  <a:pt x="42" y="534"/>
                                </a:lnTo>
                                <a:lnTo>
                                  <a:pt x="58" y="468"/>
                                </a:lnTo>
                                <a:lnTo>
                                  <a:pt x="74" y="399"/>
                                </a:lnTo>
                                <a:lnTo>
                                  <a:pt x="93" y="332"/>
                                </a:lnTo>
                                <a:lnTo>
                                  <a:pt x="109" y="266"/>
                                </a:lnTo>
                                <a:lnTo>
                                  <a:pt x="122" y="196"/>
                                </a:lnTo>
                                <a:lnTo>
                                  <a:pt x="130" y="130"/>
                                </a:lnTo>
                                <a:lnTo>
                                  <a:pt x="130" y="58"/>
                                </a:lnTo>
                                <a:lnTo>
                                  <a:pt x="130" y="53"/>
                                </a:lnTo>
                                <a:lnTo>
                                  <a:pt x="130" y="45"/>
                                </a:lnTo>
                                <a:lnTo>
                                  <a:pt x="130" y="37"/>
                                </a:lnTo>
                                <a:lnTo>
                                  <a:pt x="127" y="32"/>
                                </a:lnTo>
                                <a:lnTo>
                                  <a:pt x="117" y="24"/>
                                </a:lnTo>
                                <a:lnTo>
                                  <a:pt x="106" y="16"/>
                                </a:lnTo>
                                <a:lnTo>
                                  <a:pt x="95" y="8"/>
                                </a:lnTo>
                                <a:lnTo>
                                  <a:pt x="87" y="0"/>
                                </a:lnTo>
                                <a:lnTo>
                                  <a:pt x="90" y="13"/>
                                </a:lnTo>
                                <a:lnTo>
                                  <a:pt x="90" y="29"/>
                                </a:lnTo>
                                <a:lnTo>
                                  <a:pt x="93" y="45"/>
                                </a:lnTo>
                                <a:lnTo>
                                  <a:pt x="93" y="58"/>
                                </a:lnTo>
                                <a:lnTo>
                                  <a:pt x="93" y="130"/>
                                </a:lnTo>
                                <a:lnTo>
                                  <a:pt x="85" y="196"/>
                                </a:lnTo>
                                <a:lnTo>
                                  <a:pt x="72" y="266"/>
                                </a:lnTo>
                                <a:lnTo>
                                  <a:pt x="53" y="332"/>
                                </a:lnTo>
                                <a:lnTo>
                                  <a:pt x="34" y="399"/>
                                </a:lnTo>
                                <a:lnTo>
                                  <a:pt x="18" y="468"/>
                                </a:lnTo>
                                <a:lnTo>
                                  <a:pt x="5" y="537"/>
                                </a:lnTo>
                                <a:lnTo>
                                  <a:pt x="0" y="609"/>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46"/>
                        <wps:cNvSpPr>
                          <a:spLocks/>
                        </wps:cNvSpPr>
                        <wps:spPr bwMode="auto">
                          <a:xfrm>
                            <a:off x="1614170" y="2706370"/>
                            <a:ext cx="84455" cy="374650"/>
                          </a:xfrm>
                          <a:custGeom>
                            <a:avLst/>
                            <a:gdLst>
                              <a:gd name="T0" fmla="*/ 11 w 133"/>
                              <a:gd name="T1" fmla="*/ 590 h 590"/>
                              <a:gd name="T2" fmla="*/ 45 w 133"/>
                              <a:gd name="T3" fmla="*/ 587 h 590"/>
                              <a:gd name="T4" fmla="*/ 40 w 133"/>
                              <a:gd name="T5" fmla="*/ 566 h 590"/>
                              <a:gd name="T6" fmla="*/ 35 w 133"/>
                              <a:gd name="T7" fmla="*/ 545 h 590"/>
                              <a:gd name="T8" fmla="*/ 35 w 133"/>
                              <a:gd name="T9" fmla="*/ 526 h 590"/>
                              <a:gd name="T10" fmla="*/ 35 w 133"/>
                              <a:gd name="T11" fmla="*/ 505 h 590"/>
                              <a:gd name="T12" fmla="*/ 43 w 133"/>
                              <a:gd name="T13" fmla="*/ 441 h 590"/>
                              <a:gd name="T14" fmla="*/ 56 w 133"/>
                              <a:gd name="T15" fmla="*/ 377 h 590"/>
                              <a:gd name="T16" fmla="*/ 72 w 133"/>
                              <a:gd name="T17" fmla="*/ 313 h 590"/>
                              <a:gd name="T18" fmla="*/ 88 w 133"/>
                              <a:gd name="T19" fmla="*/ 252 h 590"/>
                              <a:gd name="T20" fmla="*/ 104 w 133"/>
                              <a:gd name="T21" fmla="*/ 191 h 590"/>
                              <a:gd name="T22" fmla="*/ 120 w 133"/>
                              <a:gd name="T23" fmla="*/ 130 h 590"/>
                              <a:gd name="T24" fmla="*/ 128 w 133"/>
                              <a:gd name="T25" fmla="*/ 69 h 590"/>
                              <a:gd name="T26" fmla="*/ 133 w 133"/>
                              <a:gd name="T27" fmla="*/ 5 h 590"/>
                              <a:gd name="T28" fmla="*/ 122 w 133"/>
                              <a:gd name="T29" fmla="*/ 2 h 590"/>
                              <a:gd name="T30" fmla="*/ 114 w 133"/>
                              <a:gd name="T31" fmla="*/ 2 h 590"/>
                              <a:gd name="T32" fmla="*/ 104 w 133"/>
                              <a:gd name="T33" fmla="*/ 0 h 590"/>
                              <a:gd name="T34" fmla="*/ 96 w 133"/>
                              <a:gd name="T35" fmla="*/ 0 h 590"/>
                              <a:gd name="T36" fmla="*/ 90 w 133"/>
                              <a:gd name="T37" fmla="*/ 64 h 590"/>
                              <a:gd name="T38" fmla="*/ 80 w 133"/>
                              <a:gd name="T39" fmla="*/ 127 h 590"/>
                              <a:gd name="T40" fmla="*/ 64 w 133"/>
                              <a:gd name="T41" fmla="*/ 189 h 590"/>
                              <a:gd name="T42" fmla="*/ 48 w 133"/>
                              <a:gd name="T43" fmla="*/ 250 h 590"/>
                              <a:gd name="T44" fmla="*/ 32 w 133"/>
                              <a:gd name="T45" fmla="*/ 313 h 590"/>
                              <a:gd name="T46" fmla="*/ 16 w 133"/>
                              <a:gd name="T47" fmla="*/ 377 h 590"/>
                              <a:gd name="T48" fmla="*/ 6 w 133"/>
                              <a:gd name="T49" fmla="*/ 441 h 590"/>
                              <a:gd name="T50" fmla="*/ 0 w 133"/>
                              <a:gd name="T51" fmla="*/ 508 h 590"/>
                              <a:gd name="T52" fmla="*/ 0 w 133"/>
                              <a:gd name="T53" fmla="*/ 529 h 590"/>
                              <a:gd name="T54" fmla="*/ 3 w 133"/>
                              <a:gd name="T55" fmla="*/ 550 h 590"/>
                              <a:gd name="T56" fmla="*/ 8 w 133"/>
                              <a:gd name="T57" fmla="*/ 569 h 590"/>
                              <a:gd name="T58" fmla="*/ 11 w 133"/>
                              <a:gd name="T59" fmla="*/ 590 h 5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3" h="590">
                                <a:moveTo>
                                  <a:pt x="11" y="590"/>
                                </a:moveTo>
                                <a:lnTo>
                                  <a:pt x="45" y="587"/>
                                </a:lnTo>
                                <a:lnTo>
                                  <a:pt x="40" y="566"/>
                                </a:lnTo>
                                <a:lnTo>
                                  <a:pt x="35" y="545"/>
                                </a:lnTo>
                                <a:lnTo>
                                  <a:pt x="35" y="526"/>
                                </a:lnTo>
                                <a:lnTo>
                                  <a:pt x="35" y="505"/>
                                </a:lnTo>
                                <a:lnTo>
                                  <a:pt x="43" y="441"/>
                                </a:lnTo>
                                <a:lnTo>
                                  <a:pt x="56" y="377"/>
                                </a:lnTo>
                                <a:lnTo>
                                  <a:pt x="72" y="313"/>
                                </a:lnTo>
                                <a:lnTo>
                                  <a:pt x="88" y="252"/>
                                </a:lnTo>
                                <a:lnTo>
                                  <a:pt x="104" y="191"/>
                                </a:lnTo>
                                <a:lnTo>
                                  <a:pt x="120" y="130"/>
                                </a:lnTo>
                                <a:lnTo>
                                  <a:pt x="128" y="69"/>
                                </a:lnTo>
                                <a:lnTo>
                                  <a:pt x="133" y="5"/>
                                </a:lnTo>
                                <a:lnTo>
                                  <a:pt x="122" y="2"/>
                                </a:lnTo>
                                <a:lnTo>
                                  <a:pt x="114" y="2"/>
                                </a:lnTo>
                                <a:lnTo>
                                  <a:pt x="104" y="0"/>
                                </a:lnTo>
                                <a:lnTo>
                                  <a:pt x="96" y="0"/>
                                </a:lnTo>
                                <a:lnTo>
                                  <a:pt x="90" y="64"/>
                                </a:lnTo>
                                <a:lnTo>
                                  <a:pt x="80" y="127"/>
                                </a:lnTo>
                                <a:lnTo>
                                  <a:pt x="64" y="189"/>
                                </a:lnTo>
                                <a:lnTo>
                                  <a:pt x="48" y="250"/>
                                </a:lnTo>
                                <a:lnTo>
                                  <a:pt x="32" y="313"/>
                                </a:lnTo>
                                <a:lnTo>
                                  <a:pt x="16" y="377"/>
                                </a:lnTo>
                                <a:lnTo>
                                  <a:pt x="6" y="441"/>
                                </a:lnTo>
                                <a:lnTo>
                                  <a:pt x="0" y="508"/>
                                </a:lnTo>
                                <a:lnTo>
                                  <a:pt x="0" y="529"/>
                                </a:lnTo>
                                <a:lnTo>
                                  <a:pt x="3" y="550"/>
                                </a:lnTo>
                                <a:lnTo>
                                  <a:pt x="8" y="569"/>
                                </a:lnTo>
                                <a:lnTo>
                                  <a:pt x="11" y="590"/>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7"/>
                        <wps:cNvSpPr>
                          <a:spLocks/>
                        </wps:cNvSpPr>
                        <wps:spPr bwMode="auto">
                          <a:xfrm>
                            <a:off x="1757680" y="2714625"/>
                            <a:ext cx="81915" cy="354330"/>
                          </a:xfrm>
                          <a:custGeom>
                            <a:avLst/>
                            <a:gdLst>
                              <a:gd name="T0" fmla="*/ 5 w 129"/>
                              <a:gd name="T1" fmla="*/ 558 h 558"/>
                              <a:gd name="T2" fmla="*/ 37 w 129"/>
                              <a:gd name="T3" fmla="*/ 553 h 558"/>
                              <a:gd name="T4" fmla="*/ 34 w 129"/>
                              <a:gd name="T5" fmla="*/ 540 h 558"/>
                              <a:gd name="T6" fmla="*/ 34 w 129"/>
                              <a:gd name="T7" fmla="*/ 524 h 558"/>
                              <a:gd name="T8" fmla="*/ 34 w 129"/>
                              <a:gd name="T9" fmla="*/ 508 h 558"/>
                              <a:gd name="T10" fmla="*/ 34 w 129"/>
                              <a:gd name="T11" fmla="*/ 492 h 558"/>
                              <a:gd name="T12" fmla="*/ 42 w 129"/>
                              <a:gd name="T13" fmla="*/ 428 h 558"/>
                              <a:gd name="T14" fmla="*/ 55 w 129"/>
                              <a:gd name="T15" fmla="*/ 367 h 558"/>
                              <a:gd name="T16" fmla="*/ 69 w 129"/>
                              <a:gd name="T17" fmla="*/ 306 h 558"/>
                              <a:gd name="T18" fmla="*/ 87 w 129"/>
                              <a:gd name="T19" fmla="*/ 245 h 558"/>
                              <a:gd name="T20" fmla="*/ 100 w 129"/>
                              <a:gd name="T21" fmla="*/ 184 h 558"/>
                              <a:gd name="T22" fmla="*/ 116 w 129"/>
                              <a:gd name="T23" fmla="*/ 122 h 558"/>
                              <a:gd name="T24" fmla="*/ 124 w 129"/>
                              <a:gd name="T25" fmla="*/ 61 h 558"/>
                              <a:gd name="T26" fmla="*/ 129 w 129"/>
                              <a:gd name="T27" fmla="*/ 0 h 558"/>
                              <a:gd name="T28" fmla="*/ 122 w 129"/>
                              <a:gd name="T29" fmla="*/ 0 h 558"/>
                              <a:gd name="T30" fmla="*/ 111 w 129"/>
                              <a:gd name="T31" fmla="*/ 0 h 558"/>
                              <a:gd name="T32" fmla="*/ 103 w 129"/>
                              <a:gd name="T33" fmla="*/ 0 h 558"/>
                              <a:gd name="T34" fmla="*/ 92 w 129"/>
                              <a:gd name="T35" fmla="*/ 0 h 558"/>
                              <a:gd name="T36" fmla="*/ 87 w 129"/>
                              <a:gd name="T37" fmla="*/ 61 h 558"/>
                              <a:gd name="T38" fmla="*/ 76 w 129"/>
                              <a:gd name="T39" fmla="*/ 122 h 558"/>
                              <a:gd name="T40" fmla="*/ 61 w 129"/>
                              <a:gd name="T41" fmla="*/ 184 h 558"/>
                              <a:gd name="T42" fmla="*/ 45 w 129"/>
                              <a:gd name="T43" fmla="*/ 245 h 558"/>
                              <a:gd name="T44" fmla="*/ 29 w 129"/>
                              <a:gd name="T45" fmla="*/ 306 h 558"/>
                              <a:gd name="T46" fmla="*/ 16 w 129"/>
                              <a:gd name="T47" fmla="*/ 367 h 558"/>
                              <a:gd name="T48" fmla="*/ 5 w 129"/>
                              <a:gd name="T49" fmla="*/ 431 h 558"/>
                              <a:gd name="T50" fmla="*/ 0 w 129"/>
                              <a:gd name="T51" fmla="*/ 495 h 558"/>
                              <a:gd name="T52" fmla="*/ 0 w 129"/>
                              <a:gd name="T53" fmla="*/ 511 h 558"/>
                              <a:gd name="T54" fmla="*/ 2 w 129"/>
                              <a:gd name="T55" fmla="*/ 526 h 558"/>
                              <a:gd name="T56" fmla="*/ 2 w 129"/>
                              <a:gd name="T57" fmla="*/ 542 h 558"/>
                              <a:gd name="T58" fmla="*/ 5 w 129"/>
                              <a:gd name="T59" fmla="*/ 558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29" h="558">
                                <a:moveTo>
                                  <a:pt x="5" y="558"/>
                                </a:moveTo>
                                <a:lnTo>
                                  <a:pt x="37" y="553"/>
                                </a:lnTo>
                                <a:lnTo>
                                  <a:pt x="34" y="540"/>
                                </a:lnTo>
                                <a:lnTo>
                                  <a:pt x="34" y="524"/>
                                </a:lnTo>
                                <a:lnTo>
                                  <a:pt x="34" y="508"/>
                                </a:lnTo>
                                <a:lnTo>
                                  <a:pt x="34" y="492"/>
                                </a:lnTo>
                                <a:lnTo>
                                  <a:pt x="42" y="428"/>
                                </a:lnTo>
                                <a:lnTo>
                                  <a:pt x="55" y="367"/>
                                </a:lnTo>
                                <a:lnTo>
                                  <a:pt x="69" y="306"/>
                                </a:lnTo>
                                <a:lnTo>
                                  <a:pt x="87" y="245"/>
                                </a:lnTo>
                                <a:lnTo>
                                  <a:pt x="100" y="184"/>
                                </a:lnTo>
                                <a:lnTo>
                                  <a:pt x="116" y="122"/>
                                </a:lnTo>
                                <a:lnTo>
                                  <a:pt x="124" y="61"/>
                                </a:lnTo>
                                <a:lnTo>
                                  <a:pt x="129" y="0"/>
                                </a:lnTo>
                                <a:lnTo>
                                  <a:pt x="122" y="0"/>
                                </a:lnTo>
                                <a:lnTo>
                                  <a:pt x="111" y="0"/>
                                </a:lnTo>
                                <a:lnTo>
                                  <a:pt x="103" y="0"/>
                                </a:lnTo>
                                <a:lnTo>
                                  <a:pt x="92" y="0"/>
                                </a:lnTo>
                                <a:lnTo>
                                  <a:pt x="87" y="61"/>
                                </a:lnTo>
                                <a:lnTo>
                                  <a:pt x="76" y="122"/>
                                </a:lnTo>
                                <a:lnTo>
                                  <a:pt x="61" y="184"/>
                                </a:lnTo>
                                <a:lnTo>
                                  <a:pt x="45" y="245"/>
                                </a:lnTo>
                                <a:lnTo>
                                  <a:pt x="29" y="306"/>
                                </a:lnTo>
                                <a:lnTo>
                                  <a:pt x="16" y="367"/>
                                </a:lnTo>
                                <a:lnTo>
                                  <a:pt x="5" y="431"/>
                                </a:lnTo>
                                <a:lnTo>
                                  <a:pt x="0" y="495"/>
                                </a:lnTo>
                                <a:lnTo>
                                  <a:pt x="0" y="511"/>
                                </a:lnTo>
                                <a:lnTo>
                                  <a:pt x="2" y="526"/>
                                </a:lnTo>
                                <a:lnTo>
                                  <a:pt x="2" y="542"/>
                                </a:lnTo>
                                <a:lnTo>
                                  <a:pt x="5" y="558"/>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8"/>
                        <wps:cNvSpPr>
                          <a:spLocks/>
                        </wps:cNvSpPr>
                        <wps:spPr bwMode="auto">
                          <a:xfrm>
                            <a:off x="1900555" y="2699385"/>
                            <a:ext cx="82550" cy="356235"/>
                          </a:xfrm>
                          <a:custGeom>
                            <a:avLst/>
                            <a:gdLst>
                              <a:gd name="T0" fmla="*/ 3 w 130"/>
                              <a:gd name="T1" fmla="*/ 561 h 561"/>
                              <a:gd name="T2" fmla="*/ 34 w 130"/>
                              <a:gd name="T3" fmla="*/ 558 h 561"/>
                              <a:gd name="T4" fmla="*/ 32 w 130"/>
                              <a:gd name="T5" fmla="*/ 548 h 561"/>
                              <a:gd name="T6" fmla="*/ 32 w 130"/>
                              <a:gd name="T7" fmla="*/ 537 h 561"/>
                              <a:gd name="T8" fmla="*/ 32 w 130"/>
                              <a:gd name="T9" fmla="*/ 527 h 561"/>
                              <a:gd name="T10" fmla="*/ 34 w 130"/>
                              <a:gd name="T11" fmla="*/ 516 h 561"/>
                              <a:gd name="T12" fmla="*/ 42 w 130"/>
                              <a:gd name="T13" fmla="*/ 449 h 561"/>
                              <a:gd name="T14" fmla="*/ 56 w 130"/>
                              <a:gd name="T15" fmla="*/ 383 h 561"/>
                              <a:gd name="T16" fmla="*/ 72 w 130"/>
                              <a:gd name="T17" fmla="*/ 319 h 561"/>
                              <a:gd name="T18" fmla="*/ 87 w 130"/>
                              <a:gd name="T19" fmla="*/ 258 h 561"/>
                              <a:gd name="T20" fmla="*/ 103 w 130"/>
                              <a:gd name="T21" fmla="*/ 194 h 561"/>
                              <a:gd name="T22" fmla="*/ 119 w 130"/>
                              <a:gd name="T23" fmla="*/ 130 h 561"/>
                              <a:gd name="T24" fmla="*/ 127 w 130"/>
                              <a:gd name="T25" fmla="*/ 67 h 561"/>
                              <a:gd name="T26" fmla="*/ 130 w 130"/>
                              <a:gd name="T27" fmla="*/ 0 h 561"/>
                              <a:gd name="T28" fmla="*/ 122 w 130"/>
                              <a:gd name="T29" fmla="*/ 3 h 561"/>
                              <a:gd name="T30" fmla="*/ 114 w 130"/>
                              <a:gd name="T31" fmla="*/ 3 h 561"/>
                              <a:gd name="T32" fmla="*/ 103 w 130"/>
                              <a:gd name="T33" fmla="*/ 5 h 561"/>
                              <a:gd name="T34" fmla="*/ 95 w 130"/>
                              <a:gd name="T35" fmla="*/ 5 h 561"/>
                              <a:gd name="T36" fmla="*/ 90 w 130"/>
                              <a:gd name="T37" fmla="*/ 69 h 561"/>
                              <a:gd name="T38" fmla="*/ 79 w 130"/>
                              <a:gd name="T39" fmla="*/ 133 h 561"/>
                              <a:gd name="T40" fmla="*/ 64 w 130"/>
                              <a:gd name="T41" fmla="*/ 197 h 561"/>
                              <a:gd name="T42" fmla="*/ 48 w 130"/>
                              <a:gd name="T43" fmla="*/ 261 h 561"/>
                              <a:gd name="T44" fmla="*/ 32 w 130"/>
                              <a:gd name="T45" fmla="*/ 322 h 561"/>
                              <a:gd name="T46" fmla="*/ 16 w 130"/>
                              <a:gd name="T47" fmla="*/ 386 h 561"/>
                              <a:gd name="T48" fmla="*/ 5 w 130"/>
                              <a:gd name="T49" fmla="*/ 452 h 561"/>
                              <a:gd name="T50" fmla="*/ 0 w 130"/>
                              <a:gd name="T51" fmla="*/ 519 h 561"/>
                              <a:gd name="T52" fmla="*/ 0 w 130"/>
                              <a:gd name="T53" fmla="*/ 529 h 561"/>
                              <a:gd name="T54" fmla="*/ 3 w 130"/>
                              <a:gd name="T55" fmla="*/ 540 h 561"/>
                              <a:gd name="T56" fmla="*/ 3 w 130"/>
                              <a:gd name="T57" fmla="*/ 550 h 561"/>
                              <a:gd name="T58" fmla="*/ 3 w 130"/>
                              <a:gd name="T59" fmla="*/ 561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0" h="561">
                                <a:moveTo>
                                  <a:pt x="3" y="561"/>
                                </a:moveTo>
                                <a:lnTo>
                                  <a:pt x="34" y="558"/>
                                </a:lnTo>
                                <a:lnTo>
                                  <a:pt x="32" y="548"/>
                                </a:lnTo>
                                <a:lnTo>
                                  <a:pt x="32" y="537"/>
                                </a:lnTo>
                                <a:lnTo>
                                  <a:pt x="32" y="527"/>
                                </a:lnTo>
                                <a:lnTo>
                                  <a:pt x="34" y="516"/>
                                </a:lnTo>
                                <a:lnTo>
                                  <a:pt x="42" y="449"/>
                                </a:lnTo>
                                <a:lnTo>
                                  <a:pt x="56" y="383"/>
                                </a:lnTo>
                                <a:lnTo>
                                  <a:pt x="72" y="319"/>
                                </a:lnTo>
                                <a:lnTo>
                                  <a:pt x="87" y="258"/>
                                </a:lnTo>
                                <a:lnTo>
                                  <a:pt x="103" y="194"/>
                                </a:lnTo>
                                <a:lnTo>
                                  <a:pt x="119" y="130"/>
                                </a:lnTo>
                                <a:lnTo>
                                  <a:pt x="127" y="67"/>
                                </a:lnTo>
                                <a:lnTo>
                                  <a:pt x="130" y="0"/>
                                </a:lnTo>
                                <a:lnTo>
                                  <a:pt x="122" y="3"/>
                                </a:lnTo>
                                <a:lnTo>
                                  <a:pt x="114" y="3"/>
                                </a:lnTo>
                                <a:lnTo>
                                  <a:pt x="103" y="5"/>
                                </a:lnTo>
                                <a:lnTo>
                                  <a:pt x="95" y="5"/>
                                </a:lnTo>
                                <a:lnTo>
                                  <a:pt x="90" y="69"/>
                                </a:lnTo>
                                <a:lnTo>
                                  <a:pt x="79" y="133"/>
                                </a:lnTo>
                                <a:lnTo>
                                  <a:pt x="64" y="197"/>
                                </a:lnTo>
                                <a:lnTo>
                                  <a:pt x="48" y="261"/>
                                </a:lnTo>
                                <a:lnTo>
                                  <a:pt x="32" y="322"/>
                                </a:lnTo>
                                <a:lnTo>
                                  <a:pt x="16" y="386"/>
                                </a:lnTo>
                                <a:lnTo>
                                  <a:pt x="5" y="452"/>
                                </a:lnTo>
                                <a:lnTo>
                                  <a:pt x="0" y="519"/>
                                </a:lnTo>
                                <a:lnTo>
                                  <a:pt x="0" y="529"/>
                                </a:lnTo>
                                <a:lnTo>
                                  <a:pt x="3" y="540"/>
                                </a:lnTo>
                                <a:lnTo>
                                  <a:pt x="3" y="550"/>
                                </a:lnTo>
                                <a:lnTo>
                                  <a:pt x="3" y="561"/>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9"/>
                        <wps:cNvSpPr>
                          <a:spLocks/>
                        </wps:cNvSpPr>
                        <wps:spPr bwMode="auto">
                          <a:xfrm>
                            <a:off x="2043430" y="2689225"/>
                            <a:ext cx="82550" cy="353060"/>
                          </a:xfrm>
                          <a:custGeom>
                            <a:avLst/>
                            <a:gdLst>
                              <a:gd name="T0" fmla="*/ 0 w 130"/>
                              <a:gd name="T1" fmla="*/ 535 h 556"/>
                              <a:gd name="T2" fmla="*/ 0 w 130"/>
                              <a:gd name="T3" fmla="*/ 540 h 556"/>
                              <a:gd name="T4" fmla="*/ 0 w 130"/>
                              <a:gd name="T5" fmla="*/ 545 h 556"/>
                              <a:gd name="T6" fmla="*/ 0 w 130"/>
                              <a:gd name="T7" fmla="*/ 551 h 556"/>
                              <a:gd name="T8" fmla="*/ 0 w 130"/>
                              <a:gd name="T9" fmla="*/ 556 h 556"/>
                              <a:gd name="T10" fmla="*/ 32 w 130"/>
                              <a:gd name="T11" fmla="*/ 553 h 556"/>
                              <a:gd name="T12" fmla="*/ 32 w 130"/>
                              <a:gd name="T13" fmla="*/ 548 h 556"/>
                              <a:gd name="T14" fmla="*/ 35 w 130"/>
                              <a:gd name="T15" fmla="*/ 543 h 556"/>
                              <a:gd name="T16" fmla="*/ 35 w 130"/>
                              <a:gd name="T17" fmla="*/ 537 h 556"/>
                              <a:gd name="T18" fmla="*/ 35 w 130"/>
                              <a:gd name="T19" fmla="*/ 532 h 556"/>
                              <a:gd name="T20" fmla="*/ 43 w 130"/>
                              <a:gd name="T21" fmla="*/ 463 h 556"/>
                              <a:gd name="T22" fmla="*/ 56 w 130"/>
                              <a:gd name="T23" fmla="*/ 396 h 556"/>
                              <a:gd name="T24" fmla="*/ 72 w 130"/>
                              <a:gd name="T25" fmla="*/ 330 h 556"/>
                              <a:gd name="T26" fmla="*/ 90 w 130"/>
                              <a:gd name="T27" fmla="*/ 266 h 556"/>
                              <a:gd name="T28" fmla="*/ 106 w 130"/>
                              <a:gd name="T29" fmla="*/ 200 h 556"/>
                              <a:gd name="T30" fmla="*/ 120 w 130"/>
                              <a:gd name="T31" fmla="*/ 136 h 556"/>
                              <a:gd name="T32" fmla="*/ 130 w 130"/>
                              <a:gd name="T33" fmla="*/ 69 h 556"/>
                              <a:gd name="T34" fmla="*/ 130 w 130"/>
                              <a:gd name="T35" fmla="*/ 3 h 556"/>
                              <a:gd name="T36" fmla="*/ 120 w 130"/>
                              <a:gd name="T37" fmla="*/ 0 h 556"/>
                              <a:gd name="T38" fmla="*/ 112 w 130"/>
                              <a:gd name="T39" fmla="*/ 0 h 556"/>
                              <a:gd name="T40" fmla="*/ 101 w 130"/>
                              <a:gd name="T41" fmla="*/ 0 h 556"/>
                              <a:gd name="T42" fmla="*/ 93 w 130"/>
                              <a:gd name="T43" fmla="*/ 0 h 556"/>
                              <a:gd name="T44" fmla="*/ 90 w 130"/>
                              <a:gd name="T45" fmla="*/ 69 h 556"/>
                              <a:gd name="T46" fmla="*/ 82 w 130"/>
                              <a:gd name="T47" fmla="*/ 136 h 556"/>
                              <a:gd name="T48" fmla="*/ 69 w 130"/>
                              <a:gd name="T49" fmla="*/ 200 h 556"/>
                              <a:gd name="T50" fmla="*/ 51 w 130"/>
                              <a:gd name="T51" fmla="*/ 266 h 556"/>
                              <a:gd name="T52" fmla="*/ 32 w 130"/>
                              <a:gd name="T53" fmla="*/ 330 h 556"/>
                              <a:gd name="T54" fmla="*/ 16 w 130"/>
                              <a:gd name="T55" fmla="*/ 396 h 556"/>
                              <a:gd name="T56" fmla="*/ 6 w 130"/>
                              <a:gd name="T57" fmla="*/ 465 h 556"/>
                              <a:gd name="T58" fmla="*/ 0 w 130"/>
                              <a:gd name="T59" fmla="*/ 535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0" h="556">
                                <a:moveTo>
                                  <a:pt x="0" y="535"/>
                                </a:moveTo>
                                <a:lnTo>
                                  <a:pt x="0" y="540"/>
                                </a:lnTo>
                                <a:lnTo>
                                  <a:pt x="0" y="545"/>
                                </a:lnTo>
                                <a:lnTo>
                                  <a:pt x="0" y="551"/>
                                </a:lnTo>
                                <a:lnTo>
                                  <a:pt x="0" y="556"/>
                                </a:lnTo>
                                <a:lnTo>
                                  <a:pt x="32" y="553"/>
                                </a:lnTo>
                                <a:lnTo>
                                  <a:pt x="32" y="548"/>
                                </a:lnTo>
                                <a:lnTo>
                                  <a:pt x="35" y="543"/>
                                </a:lnTo>
                                <a:lnTo>
                                  <a:pt x="35" y="537"/>
                                </a:lnTo>
                                <a:lnTo>
                                  <a:pt x="35" y="532"/>
                                </a:lnTo>
                                <a:lnTo>
                                  <a:pt x="43" y="463"/>
                                </a:lnTo>
                                <a:lnTo>
                                  <a:pt x="56" y="396"/>
                                </a:lnTo>
                                <a:lnTo>
                                  <a:pt x="72" y="330"/>
                                </a:lnTo>
                                <a:lnTo>
                                  <a:pt x="90" y="266"/>
                                </a:lnTo>
                                <a:lnTo>
                                  <a:pt x="106" y="200"/>
                                </a:lnTo>
                                <a:lnTo>
                                  <a:pt x="120" y="136"/>
                                </a:lnTo>
                                <a:lnTo>
                                  <a:pt x="130" y="69"/>
                                </a:lnTo>
                                <a:lnTo>
                                  <a:pt x="130" y="3"/>
                                </a:lnTo>
                                <a:lnTo>
                                  <a:pt x="120" y="0"/>
                                </a:lnTo>
                                <a:lnTo>
                                  <a:pt x="112" y="0"/>
                                </a:lnTo>
                                <a:lnTo>
                                  <a:pt x="101" y="0"/>
                                </a:lnTo>
                                <a:lnTo>
                                  <a:pt x="93" y="0"/>
                                </a:lnTo>
                                <a:lnTo>
                                  <a:pt x="90" y="69"/>
                                </a:lnTo>
                                <a:lnTo>
                                  <a:pt x="82" y="136"/>
                                </a:lnTo>
                                <a:lnTo>
                                  <a:pt x="69" y="200"/>
                                </a:lnTo>
                                <a:lnTo>
                                  <a:pt x="51" y="266"/>
                                </a:lnTo>
                                <a:lnTo>
                                  <a:pt x="32" y="330"/>
                                </a:lnTo>
                                <a:lnTo>
                                  <a:pt x="16" y="396"/>
                                </a:lnTo>
                                <a:lnTo>
                                  <a:pt x="6" y="465"/>
                                </a:lnTo>
                                <a:lnTo>
                                  <a:pt x="0" y="535"/>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0"/>
                        <wps:cNvSpPr>
                          <a:spLocks/>
                        </wps:cNvSpPr>
                        <wps:spPr bwMode="auto">
                          <a:xfrm>
                            <a:off x="1548765" y="1134745"/>
                            <a:ext cx="432435" cy="880745"/>
                          </a:xfrm>
                          <a:custGeom>
                            <a:avLst/>
                            <a:gdLst>
                              <a:gd name="T0" fmla="*/ 260 w 681"/>
                              <a:gd name="T1" fmla="*/ 1387 h 1387"/>
                              <a:gd name="T2" fmla="*/ 268 w 681"/>
                              <a:gd name="T3" fmla="*/ 1385 h 1387"/>
                              <a:gd name="T4" fmla="*/ 286 w 681"/>
                              <a:gd name="T5" fmla="*/ 1377 h 1387"/>
                              <a:gd name="T6" fmla="*/ 315 w 681"/>
                              <a:gd name="T7" fmla="*/ 1363 h 1387"/>
                              <a:gd name="T8" fmla="*/ 352 w 681"/>
                              <a:gd name="T9" fmla="*/ 1340 h 1387"/>
                              <a:gd name="T10" fmla="*/ 395 w 681"/>
                              <a:gd name="T11" fmla="*/ 1308 h 1387"/>
                              <a:gd name="T12" fmla="*/ 440 w 681"/>
                              <a:gd name="T13" fmla="*/ 1265 h 1387"/>
                              <a:gd name="T14" fmla="*/ 488 w 681"/>
                              <a:gd name="T15" fmla="*/ 1212 h 1387"/>
                              <a:gd name="T16" fmla="*/ 535 w 681"/>
                              <a:gd name="T17" fmla="*/ 1145 h 1387"/>
                              <a:gd name="T18" fmla="*/ 578 w 681"/>
                              <a:gd name="T19" fmla="*/ 1063 h 1387"/>
                              <a:gd name="T20" fmla="*/ 618 w 681"/>
                              <a:gd name="T21" fmla="*/ 967 h 1387"/>
                              <a:gd name="T22" fmla="*/ 649 w 681"/>
                              <a:gd name="T23" fmla="*/ 856 h 1387"/>
                              <a:gd name="T24" fmla="*/ 671 w 681"/>
                              <a:gd name="T25" fmla="*/ 725 h 1387"/>
                              <a:gd name="T26" fmla="*/ 681 w 681"/>
                              <a:gd name="T27" fmla="*/ 574 h 1387"/>
                              <a:gd name="T28" fmla="*/ 679 w 681"/>
                              <a:gd name="T29" fmla="*/ 404 h 1387"/>
                              <a:gd name="T30" fmla="*/ 660 w 681"/>
                              <a:gd name="T31" fmla="*/ 215 h 1387"/>
                              <a:gd name="T32" fmla="*/ 623 w 681"/>
                              <a:gd name="T33" fmla="*/ 0 h 1387"/>
                              <a:gd name="T34" fmla="*/ 501 w 681"/>
                              <a:gd name="T35" fmla="*/ 109 h 1387"/>
                              <a:gd name="T36" fmla="*/ 0 w 681"/>
                              <a:gd name="T37" fmla="*/ 1318 h 1387"/>
                              <a:gd name="T38" fmla="*/ 260 w 681"/>
                              <a:gd name="T39" fmla="*/ 1387 h 1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1" h="1387">
                                <a:moveTo>
                                  <a:pt x="260" y="1387"/>
                                </a:moveTo>
                                <a:lnTo>
                                  <a:pt x="268" y="1385"/>
                                </a:lnTo>
                                <a:lnTo>
                                  <a:pt x="286" y="1377"/>
                                </a:lnTo>
                                <a:lnTo>
                                  <a:pt x="315" y="1363"/>
                                </a:lnTo>
                                <a:lnTo>
                                  <a:pt x="352" y="1340"/>
                                </a:lnTo>
                                <a:lnTo>
                                  <a:pt x="395" y="1308"/>
                                </a:lnTo>
                                <a:lnTo>
                                  <a:pt x="440" y="1265"/>
                                </a:lnTo>
                                <a:lnTo>
                                  <a:pt x="488" y="1212"/>
                                </a:lnTo>
                                <a:lnTo>
                                  <a:pt x="535" y="1145"/>
                                </a:lnTo>
                                <a:lnTo>
                                  <a:pt x="578" y="1063"/>
                                </a:lnTo>
                                <a:lnTo>
                                  <a:pt x="618" y="967"/>
                                </a:lnTo>
                                <a:lnTo>
                                  <a:pt x="649" y="856"/>
                                </a:lnTo>
                                <a:lnTo>
                                  <a:pt x="671" y="725"/>
                                </a:lnTo>
                                <a:lnTo>
                                  <a:pt x="681" y="574"/>
                                </a:lnTo>
                                <a:lnTo>
                                  <a:pt x="679" y="404"/>
                                </a:lnTo>
                                <a:lnTo>
                                  <a:pt x="660" y="215"/>
                                </a:lnTo>
                                <a:lnTo>
                                  <a:pt x="623" y="0"/>
                                </a:lnTo>
                                <a:lnTo>
                                  <a:pt x="501" y="109"/>
                                </a:lnTo>
                                <a:lnTo>
                                  <a:pt x="0" y="1318"/>
                                </a:lnTo>
                                <a:lnTo>
                                  <a:pt x="260" y="1387"/>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51"/>
                        <wps:cNvSpPr>
                          <a:spLocks/>
                        </wps:cNvSpPr>
                        <wps:spPr bwMode="auto">
                          <a:xfrm>
                            <a:off x="706755" y="1676400"/>
                            <a:ext cx="833755" cy="1011555"/>
                          </a:xfrm>
                          <a:custGeom>
                            <a:avLst/>
                            <a:gdLst>
                              <a:gd name="T0" fmla="*/ 141 w 1313"/>
                              <a:gd name="T1" fmla="*/ 0 h 1593"/>
                              <a:gd name="T2" fmla="*/ 77 w 1313"/>
                              <a:gd name="T3" fmla="*/ 282 h 1593"/>
                              <a:gd name="T4" fmla="*/ 112 w 1313"/>
                              <a:gd name="T5" fmla="*/ 391 h 1593"/>
                              <a:gd name="T6" fmla="*/ 0 w 1313"/>
                              <a:gd name="T7" fmla="*/ 646 h 1593"/>
                              <a:gd name="T8" fmla="*/ 98 w 1313"/>
                              <a:gd name="T9" fmla="*/ 702 h 1593"/>
                              <a:gd name="T10" fmla="*/ 106 w 1313"/>
                              <a:gd name="T11" fmla="*/ 1122 h 1593"/>
                              <a:gd name="T12" fmla="*/ 321 w 1313"/>
                              <a:gd name="T13" fmla="*/ 1135 h 1593"/>
                              <a:gd name="T14" fmla="*/ 382 w 1313"/>
                              <a:gd name="T15" fmla="*/ 1563 h 1593"/>
                              <a:gd name="T16" fmla="*/ 1238 w 1313"/>
                              <a:gd name="T17" fmla="*/ 1593 h 1593"/>
                              <a:gd name="T18" fmla="*/ 1233 w 1313"/>
                              <a:gd name="T19" fmla="*/ 792 h 1593"/>
                              <a:gd name="T20" fmla="*/ 1313 w 1313"/>
                              <a:gd name="T21" fmla="*/ 465 h 1593"/>
                              <a:gd name="T22" fmla="*/ 141 w 1313"/>
                              <a:gd name="T23" fmla="*/ 0 h 1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313" h="1593">
                                <a:moveTo>
                                  <a:pt x="141" y="0"/>
                                </a:moveTo>
                                <a:lnTo>
                                  <a:pt x="77" y="282"/>
                                </a:lnTo>
                                <a:lnTo>
                                  <a:pt x="112" y="391"/>
                                </a:lnTo>
                                <a:lnTo>
                                  <a:pt x="0" y="646"/>
                                </a:lnTo>
                                <a:lnTo>
                                  <a:pt x="98" y="702"/>
                                </a:lnTo>
                                <a:lnTo>
                                  <a:pt x="106" y="1122"/>
                                </a:lnTo>
                                <a:lnTo>
                                  <a:pt x="321" y="1135"/>
                                </a:lnTo>
                                <a:lnTo>
                                  <a:pt x="382" y="1563"/>
                                </a:lnTo>
                                <a:lnTo>
                                  <a:pt x="1238" y="1593"/>
                                </a:lnTo>
                                <a:lnTo>
                                  <a:pt x="1233" y="792"/>
                                </a:lnTo>
                                <a:lnTo>
                                  <a:pt x="1313" y="465"/>
                                </a:lnTo>
                                <a:lnTo>
                                  <a:pt x="141" y="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52"/>
                        <wps:cNvSpPr>
                          <a:spLocks/>
                        </wps:cNvSpPr>
                        <wps:spPr bwMode="auto">
                          <a:xfrm>
                            <a:off x="840105" y="1884045"/>
                            <a:ext cx="494665" cy="167005"/>
                          </a:xfrm>
                          <a:custGeom>
                            <a:avLst/>
                            <a:gdLst>
                              <a:gd name="T0" fmla="*/ 779 w 779"/>
                              <a:gd name="T1" fmla="*/ 98 h 263"/>
                              <a:gd name="T2" fmla="*/ 238 w 779"/>
                              <a:gd name="T3" fmla="*/ 98 h 263"/>
                              <a:gd name="T4" fmla="*/ 233 w 779"/>
                              <a:gd name="T5" fmla="*/ 77 h 263"/>
                              <a:gd name="T6" fmla="*/ 223 w 779"/>
                              <a:gd name="T7" fmla="*/ 59 h 263"/>
                              <a:gd name="T8" fmla="*/ 209 w 779"/>
                              <a:gd name="T9" fmla="*/ 43 h 263"/>
                              <a:gd name="T10" fmla="*/ 196 w 779"/>
                              <a:gd name="T11" fmla="*/ 29 h 263"/>
                              <a:gd name="T12" fmla="*/ 180 w 779"/>
                              <a:gd name="T13" fmla="*/ 16 h 263"/>
                              <a:gd name="T14" fmla="*/ 162 w 779"/>
                              <a:gd name="T15" fmla="*/ 8 h 263"/>
                              <a:gd name="T16" fmla="*/ 143 w 779"/>
                              <a:gd name="T17" fmla="*/ 3 h 263"/>
                              <a:gd name="T18" fmla="*/ 122 w 779"/>
                              <a:gd name="T19" fmla="*/ 0 h 263"/>
                              <a:gd name="T20" fmla="*/ 98 w 779"/>
                              <a:gd name="T21" fmla="*/ 3 h 263"/>
                              <a:gd name="T22" fmla="*/ 74 w 779"/>
                              <a:gd name="T23" fmla="*/ 11 h 263"/>
                              <a:gd name="T24" fmla="*/ 53 w 779"/>
                              <a:gd name="T25" fmla="*/ 21 h 263"/>
                              <a:gd name="T26" fmla="*/ 37 w 779"/>
                              <a:gd name="T27" fmla="*/ 37 h 263"/>
                              <a:gd name="T28" fmla="*/ 21 w 779"/>
                              <a:gd name="T29" fmla="*/ 59 h 263"/>
                              <a:gd name="T30" fmla="*/ 10 w 779"/>
                              <a:gd name="T31" fmla="*/ 80 h 263"/>
                              <a:gd name="T32" fmla="*/ 2 w 779"/>
                              <a:gd name="T33" fmla="*/ 104 h 263"/>
                              <a:gd name="T34" fmla="*/ 0 w 779"/>
                              <a:gd name="T35" fmla="*/ 130 h 263"/>
                              <a:gd name="T36" fmla="*/ 2 w 779"/>
                              <a:gd name="T37" fmla="*/ 157 h 263"/>
                              <a:gd name="T38" fmla="*/ 10 w 779"/>
                              <a:gd name="T39" fmla="*/ 183 h 263"/>
                              <a:gd name="T40" fmla="*/ 21 w 779"/>
                              <a:gd name="T41" fmla="*/ 205 h 263"/>
                              <a:gd name="T42" fmla="*/ 37 w 779"/>
                              <a:gd name="T43" fmla="*/ 223 h 263"/>
                              <a:gd name="T44" fmla="*/ 53 w 779"/>
                              <a:gd name="T45" fmla="*/ 242 h 263"/>
                              <a:gd name="T46" fmla="*/ 74 w 779"/>
                              <a:gd name="T47" fmla="*/ 253 h 263"/>
                              <a:gd name="T48" fmla="*/ 98 w 779"/>
                              <a:gd name="T49" fmla="*/ 261 h 263"/>
                              <a:gd name="T50" fmla="*/ 122 w 779"/>
                              <a:gd name="T51" fmla="*/ 263 h 263"/>
                              <a:gd name="T52" fmla="*/ 146 w 779"/>
                              <a:gd name="T53" fmla="*/ 261 h 263"/>
                              <a:gd name="T54" fmla="*/ 169 w 779"/>
                              <a:gd name="T55" fmla="*/ 253 h 263"/>
                              <a:gd name="T56" fmla="*/ 191 w 779"/>
                              <a:gd name="T57" fmla="*/ 242 h 263"/>
                              <a:gd name="T58" fmla="*/ 207 w 779"/>
                              <a:gd name="T59" fmla="*/ 226 h 263"/>
                              <a:gd name="T60" fmla="*/ 223 w 779"/>
                              <a:gd name="T61" fmla="*/ 205 h 263"/>
                              <a:gd name="T62" fmla="*/ 233 w 779"/>
                              <a:gd name="T63" fmla="*/ 183 h 263"/>
                              <a:gd name="T64" fmla="*/ 241 w 779"/>
                              <a:gd name="T65" fmla="*/ 160 h 263"/>
                              <a:gd name="T66" fmla="*/ 244 w 779"/>
                              <a:gd name="T67" fmla="*/ 133 h 263"/>
                              <a:gd name="T68" fmla="*/ 779 w 779"/>
                              <a:gd name="T69" fmla="*/ 133 h 263"/>
                              <a:gd name="T70" fmla="*/ 779 w 779"/>
                              <a:gd name="T71" fmla="*/ 98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79" h="263">
                                <a:moveTo>
                                  <a:pt x="779" y="98"/>
                                </a:moveTo>
                                <a:lnTo>
                                  <a:pt x="238" y="98"/>
                                </a:lnTo>
                                <a:lnTo>
                                  <a:pt x="233" y="77"/>
                                </a:lnTo>
                                <a:lnTo>
                                  <a:pt x="223" y="59"/>
                                </a:lnTo>
                                <a:lnTo>
                                  <a:pt x="209" y="43"/>
                                </a:lnTo>
                                <a:lnTo>
                                  <a:pt x="196" y="29"/>
                                </a:lnTo>
                                <a:lnTo>
                                  <a:pt x="180" y="16"/>
                                </a:lnTo>
                                <a:lnTo>
                                  <a:pt x="162" y="8"/>
                                </a:lnTo>
                                <a:lnTo>
                                  <a:pt x="143" y="3"/>
                                </a:lnTo>
                                <a:lnTo>
                                  <a:pt x="122" y="0"/>
                                </a:lnTo>
                                <a:lnTo>
                                  <a:pt x="98" y="3"/>
                                </a:lnTo>
                                <a:lnTo>
                                  <a:pt x="74" y="11"/>
                                </a:lnTo>
                                <a:lnTo>
                                  <a:pt x="53" y="21"/>
                                </a:lnTo>
                                <a:lnTo>
                                  <a:pt x="37" y="37"/>
                                </a:lnTo>
                                <a:lnTo>
                                  <a:pt x="21" y="59"/>
                                </a:lnTo>
                                <a:lnTo>
                                  <a:pt x="10" y="80"/>
                                </a:lnTo>
                                <a:lnTo>
                                  <a:pt x="2" y="104"/>
                                </a:lnTo>
                                <a:lnTo>
                                  <a:pt x="0" y="130"/>
                                </a:lnTo>
                                <a:lnTo>
                                  <a:pt x="2" y="157"/>
                                </a:lnTo>
                                <a:lnTo>
                                  <a:pt x="10" y="183"/>
                                </a:lnTo>
                                <a:lnTo>
                                  <a:pt x="21" y="205"/>
                                </a:lnTo>
                                <a:lnTo>
                                  <a:pt x="37" y="223"/>
                                </a:lnTo>
                                <a:lnTo>
                                  <a:pt x="53" y="242"/>
                                </a:lnTo>
                                <a:lnTo>
                                  <a:pt x="74" y="253"/>
                                </a:lnTo>
                                <a:lnTo>
                                  <a:pt x="98" y="261"/>
                                </a:lnTo>
                                <a:lnTo>
                                  <a:pt x="122" y="263"/>
                                </a:lnTo>
                                <a:lnTo>
                                  <a:pt x="146" y="261"/>
                                </a:lnTo>
                                <a:lnTo>
                                  <a:pt x="169" y="253"/>
                                </a:lnTo>
                                <a:lnTo>
                                  <a:pt x="191" y="242"/>
                                </a:lnTo>
                                <a:lnTo>
                                  <a:pt x="207" y="226"/>
                                </a:lnTo>
                                <a:lnTo>
                                  <a:pt x="223" y="205"/>
                                </a:lnTo>
                                <a:lnTo>
                                  <a:pt x="233" y="183"/>
                                </a:lnTo>
                                <a:lnTo>
                                  <a:pt x="241" y="160"/>
                                </a:lnTo>
                                <a:lnTo>
                                  <a:pt x="244" y="133"/>
                                </a:lnTo>
                                <a:lnTo>
                                  <a:pt x="779" y="133"/>
                                </a:lnTo>
                                <a:lnTo>
                                  <a:pt x="779" y="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3"/>
                        <wps:cNvSpPr>
                          <a:spLocks/>
                        </wps:cNvSpPr>
                        <wps:spPr bwMode="auto">
                          <a:xfrm>
                            <a:off x="1178560" y="981075"/>
                            <a:ext cx="635" cy="635"/>
                          </a:xfrm>
                          <a:custGeom>
                            <a:avLst/>
                            <a:gdLst/>
                            <a:ahLst/>
                            <a:cxnLst>
                              <a:cxn ang="0">
                                <a:pos x="0" y="0"/>
                              </a:cxn>
                              <a:cxn ang="0">
                                <a:pos x="0" y="0"/>
                              </a:cxn>
                              <a:cxn ang="0">
                                <a:pos x="0" y="0"/>
                              </a:cxn>
                              <a:cxn ang="0">
                                <a:pos x="0" y="0"/>
                              </a:cxn>
                              <a:cxn ang="0">
                                <a:pos x="0" y="0"/>
                              </a:cxn>
                              <a:cxn ang="0">
                                <a:pos x="0" y="0"/>
                              </a:cxn>
                              <a:cxn ang="0">
                                <a:pos x="0" y="0"/>
                              </a:cxn>
                              <a:cxn ang="0">
                                <a:pos x="0" y="0"/>
                              </a:cxn>
                              <a:cxn ang="0">
                                <a:pos x="0" y="0"/>
                              </a:cxn>
                              <a:cxn ang="0">
                                <a:pos x="0" y="0"/>
                              </a:cxn>
                            </a:cxnLst>
                            <a:rect l="0" t="0" r="r" b="b"/>
                            <a:pathLst>
                              <a:path>
                                <a:moveTo>
                                  <a:pt x="0" y="0"/>
                                </a:moveTo>
                                <a:lnTo>
                                  <a:pt x="0" y="0"/>
                                </a:lnTo>
                                <a:close/>
                              </a:path>
                            </a:pathLst>
                          </a:custGeom>
                          <a:solidFill>
                            <a:srgbClr val="14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54"/>
                        <wps:cNvSpPr>
                          <a:spLocks/>
                        </wps:cNvSpPr>
                        <wps:spPr bwMode="auto">
                          <a:xfrm>
                            <a:off x="752475" y="975995"/>
                            <a:ext cx="920750" cy="779780"/>
                          </a:xfrm>
                          <a:custGeom>
                            <a:avLst/>
                            <a:gdLst>
                              <a:gd name="T0" fmla="*/ 1426 w 1450"/>
                              <a:gd name="T1" fmla="*/ 776 h 1228"/>
                              <a:gd name="T2" fmla="*/ 1371 w 1450"/>
                              <a:gd name="T3" fmla="*/ 712 h 1228"/>
                              <a:gd name="T4" fmla="*/ 1328 w 1450"/>
                              <a:gd name="T5" fmla="*/ 606 h 1228"/>
                              <a:gd name="T6" fmla="*/ 1304 w 1450"/>
                              <a:gd name="T7" fmla="*/ 547 h 1228"/>
                              <a:gd name="T8" fmla="*/ 1251 w 1450"/>
                              <a:gd name="T9" fmla="*/ 465 h 1228"/>
                              <a:gd name="T10" fmla="*/ 1225 w 1450"/>
                              <a:gd name="T11" fmla="*/ 380 h 1228"/>
                              <a:gd name="T12" fmla="*/ 1190 w 1450"/>
                              <a:gd name="T13" fmla="*/ 313 h 1228"/>
                              <a:gd name="T14" fmla="*/ 1129 w 1450"/>
                              <a:gd name="T15" fmla="*/ 271 h 1228"/>
                              <a:gd name="T16" fmla="*/ 1087 w 1450"/>
                              <a:gd name="T17" fmla="*/ 212 h 1228"/>
                              <a:gd name="T18" fmla="*/ 1052 w 1450"/>
                              <a:gd name="T19" fmla="*/ 178 h 1228"/>
                              <a:gd name="T20" fmla="*/ 1005 w 1450"/>
                              <a:gd name="T21" fmla="*/ 159 h 1228"/>
                              <a:gd name="T22" fmla="*/ 941 w 1450"/>
                              <a:gd name="T23" fmla="*/ 98 h 1228"/>
                              <a:gd name="T24" fmla="*/ 875 w 1450"/>
                              <a:gd name="T25" fmla="*/ 74 h 1228"/>
                              <a:gd name="T26" fmla="*/ 822 w 1450"/>
                              <a:gd name="T27" fmla="*/ 79 h 1228"/>
                              <a:gd name="T28" fmla="*/ 763 w 1450"/>
                              <a:gd name="T29" fmla="*/ 42 h 1228"/>
                              <a:gd name="T30" fmla="*/ 692 w 1450"/>
                              <a:gd name="T31" fmla="*/ 10 h 1228"/>
                              <a:gd name="T32" fmla="*/ 649 w 1450"/>
                              <a:gd name="T33" fmla="*/ 8 h 1228"/>
                              <a:gd name="T34" fmla="*/ 602 w 1450"/>
                              <a:gd name="T35" fmla="*/ 16 h 1228"/>
                              <a:gd name="T36" fmla="*/ 533 w 1450"/>
                              <a:gd name="T37" fmla="*/ 8 h 1228"/>
                              <a:gd name="T38" fmla="*/ 493 w 1450"/>
                              <a:gd name="T39" fmla="*/ 13 h 1228"/>
                              <a:gd name="T40" fmla="*/ 459 w 1450"/>
                              <a:gd name="T41" fmla="*/ 5 h 1228"/>
                              <a:gd name="T42" fmla="*/ 411 w 1450"/>
                              <a:gd name="T43" fmla="*/ 0 h 1228"/>
                              <a:gd name="T44" fmla="*/ 355 w 1450"/>
                              <a:gd name="T45" fmla="*/ 16 h 1228"/>
                              <a:gd name="T46" fmla="*/ 307 w 1450"/>
                              <a:gd name="T47" fmla="*/ 58 h 1228"/>
                              <a:gd name="T48" fmla="*/ 247 w 1450"/>
                              <a:gd name="T49" fmla="*/ 93 h 1228"/>
                              <a:gd name="T50" fmla="*/ 183 w 1450"/>
                              <a:gd name="T51" fmla="*/ 196 h 1228"/>
                              <a:gd name="T52" fmla="*/ 164 w 1450"/>
                              <a:gd name="T53" fmla="*/ 247 h 1228"/>
                              <a:gd name="T54" fmla="*/ 119 w 1450"/>
                              <a:gd name="T55" fmla="*/ 300 h 1228"/>
                              <a:gd name="T56" fmla="*/ 87 w 1450"/>
                              <a:gd name="T57" fmla="*/ 401 h 1228"/>
                              <a:gd name="T58" fmla="*/ 50 w 1450"/>
                              <a:gd name="T59" fmla="*/ 465 h 1228"/>
                              <a:gd name="T60" fmla="*/ 16 w 1450"/>
                              <a:gd name="T61" fmla="*/ 590 h 1228"/>
                              <a:gd name="T62" fmla="*/ 3 w 1450"/>
                              <a:gd name="T63" fmla="*/ 691 h 1228"/>
                              <a:gd name="T64" fmla="*/ 24 w 1450"/>
                              <a:gd name="T65" fmla="*/ 813 h 1228"/>
                              <a:gd name="T66" fmla="*/ 58 w 1450"/>
                              <a:gd name="T67" fmla="*/ 864 h 1228"/>
                              <a:gd name="T68" fmla="*/ 77 w 1450"/>
                              <a:gd name="T69" fmla="*/ 912 h 1228"/>
                              <a:gd name="T70" fmla="*/ 122 w 1450"/>
                              <a:gd name="T71" fmla="*/ 970 h 1228"/>
                              <a:gd name="T72" fmla="*/ 186 w 1450"/>
                              <a:gd name="T73" fmla="*/ 997 h 1228"/>
                              <a:gd name="T74" fmla="*/ 249 w 1450"/>
                              <a:gd name="T75" fmla="*/ 997 h 1228"/>
                              <a:gd name="T76" fmla="*/ 350 w 1450"/>
                              <a:gd name="T77" fmla="*/ 1068 h 1228"/>
                              <a:gd name="T78" fmla="*/ 477 w 1450"/>
                              <a:gd name="T79" fmla="*/ 1095 h 1228"/>
                              <a:gd name="T80" fmla="*/ 554 w 1450"/>
                              <a:gd name="T81" fmla="*/ 1122 h 1228"/>
                              <a:gd name="T82" fmla="*/ 602 w 1450"/>
                              <a:gd name="T83" fmla="*/ 1132 h 1228"/>
                              <a:gd name="T84" fmla="*/ 647 w 1450"/>
                              <a:gd name="T85" fmla="*/ 1130 h 1228"/>
                              <a:gd name="T86" fmla="*/ 692 w 1450"/>
                              <a:gd name="T87" fmla="*/ 1119 h 1228"/>
                              <a:gd name="T88" fmla="*/ 758 w 1450"/>
                              <a:gd name="T89" fmla="*/ 1154 h 1228"/>
                              <a:gd name="T90" fmla="*/ 827 w 1450"/>
                              <a:gd name="T91" fmla="*/ 1169 h 1228"/>
                              <a:gd name="T92" fmla="*/ 883 w 1450"/>
                              <a:gd name="T93" fmla="*/ 1199 h 1228"/>
                              <a:gd name="T94" fmla="*/ 957 w 1450"/>
                              <a:gd name="T95" fmla="*/ 1220 h 1228"/>
                              <a:gd name="T96" fmla="*/ 1021 w 1450"/>
                              <a:gd name="T97" fmla="*/ 1209 h 1228"/>
                              <a:gd name="T98" fmla="*/ 1044 w 1450"/>
                              <a:gd name="T99" fmla="*/ 1191 h 1228"/>
                              <a:gd name="T100" fmla="*/ 1082 w 1450"/>
                              <a:gd name="T101" fmla="*/ 1212 h 1228"/>
                              <a:gd name="T102" fmla="*/ 1124 w 1450"/>
                              <a:gd name="T103" fmla="*/ 1228 h 1228"/>
                              <a:gd name="T104" fmla="*/ 1169 w 1450"/>
                              <a:gd name="T105" fmla="*/ 1225 h 1228"/>
                              <a:gd name="T106" fmla="*/ 1211 w 1450"/>
                              <a:gd name="T107" fmla="*/ 1204 h 1228"/>
                              <a:gd name="T108" fmla="*/ 1267 w 1450"/>
                              <a:gd name="T109" fmla="*/ 1188 h 1228"/>
                              <a:gd name="T110" fmla="*/ 1310 w 1450"/>
                              <a:gd name="T111" fmla="*/ 1164 h 1228"/>
                              <a:gd name="T112" fmla="*/ 1331 w 1450"/>
                              <a:gd name="T113" fmla="*/ 1124 h 1228"/>
                              <a:gd name="T114" fmla="*/ 1381 w 1450"/>
                              <a:gd name="T115" fmla="*/ 1090 h 1228"/>
                              <a:gd name="T116" fmla="*/ 1426 w 1450"/>
                              <a:gd name="T117" fmla="*/ 989 h 1228"/>
                              <a:gd name="T118" fmla="*/ 1450 w 1450"/>
                              <a:gd name="T119" fmla="*/ 866 h 1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450" h="1228">
                                <a:moveTo>
                                  <a:pt x="1447" y="829"/>
                                </a:moveTo>
                                <a:lnTo>
                                  <a:pt x="1442" y="811"/>
                                </a:lnTo>
                                <a:lnTo>
                                  <a:pt x="1437" y="792"/>
                                </a:lnTo>
                                <a:lnTo>
                                  <a:pt x="1426" y="776"/>
                                </a:lnTo>
                                <a:lnTo>
                                  <a:pt x="1416" y="760"/>
                                </a:lnTo>
                                <a:lnTo>
                                  <a:pt x="1402" y="744"/>
                                </a:lnTo>
                                <a:lnTo>
                                  <a:pt x="1389" y="728"/>
                                </a:lnTo>
                                <a:lnTo>
                                  <a:pt x="1371" y="712"/>
                                </a:lnTo>
                                <a:lnTo>
                                  <a:pt x="1352" y="699"/>
                                </a:lnTo>
                                <a:lnTo>
                                  <a:pt x="1349" y="667"/>
                                </a:lnTo>
                                <a:lnTo>
                                  <a:pt x="1341" y="635"/>
                                </a:lnTo>
                                <a:lnTo>
                                  <a:pt x="1328" y="606"/>
                                </a:lnTo>
                                <a:lnTo>
                                  <a:pt x="1304" y="574"/>
                                </a:lnTo>
                                <a:lnTo>
                                  <a:pt x="1304" y="566"/>
                                </a:lnTo>
                                <a:lnTo>
                                  <a:pt x="1304" y="555"/>
                                </a:lnTo>
                                <a:lnTo>
                                  <a:pt x="1304" y="547"/>
                                </a:lnTo>
                                <a:lnTo>
                                  <a:pt x="1302" y="539"/>
                                </a:lnTo>
                                <a:lnTo>
                                  <a:pt x="1291" y="510"/>
                                </a:lnTo>
                                <a:lnTo>
                                  <a:pt x="1272" y="486"/>
                                </a:lnTo>
                                <a:lnTo>
                                  <a:pt x="1251" y="465"/>
                                </a:lnTo>
                                <a:lnTo>
                                  <a:pt x="1227" y="449"/>
                                </a:lnTo>
                                <a:lnTo>
                                  <a:pt x="1230" y="428"/>
                                </a:lnTo>
                                <a:lnTo>
                                  <a:pt x="1230" y="404"/>
                                </a:lnTo>
                                <a:lnTo>
                                  <a:pt x="1225" y="380"/>
                                </a:lnTo>
                                <a:lnTo>
                                  <a:pt x="1217" y="356"/>
                                </a:lnTo>
                                <a:lnTo>
                                  <a:pt x="1209" y="340"/>
                                </a:lnTo>
                                <a:lnTo>
                                  <a:pt x="1201" y="327"/>
                                </a:lnTo>
                                <a:lnTo>
                                  <a:pt x="1190" y="313"/>
                                </a:lnTo>
                                <a:lnTo>
                                  <a:pt x="1177" y="300"/>
                                </a:lnTo>
                                <a:lnTo>
                                  <a:pt x="1164" y="289"/>
                                </a:lnTo>
                                <a:lnTo>
                                  <a:pt x="1148" y="279"/>
                                </a:lnTo>
                                <a:lnTo>
                                  <a:pt x="1129" y="271"/>
                                </a:lnTo>
                                <a:lnTo>
                                  <a:pt x="1111" y="263"/>
                                </a:lnTo>
                                <a:lnTo>
                                  <a:pt x="1105" y="247"/>
                                </a:lnTo>
                                <a:lnTo>
                                  <a:pt x="1097" y="228"/>
                                </a:lnTo>
                                <a:lnTo>
                                  <a:pt x="1087" y="212"/>
                                </a:lnTo>
                                <a:lnTo>
                                  <a:pt x="1074" y="196"/>
                                </a:lnTo>
                                <a:lnTo>
                                  <a:pt x="1068" y="191"/>
                                </a:lnTo>
                                <a:lnTo>
                                  <a:pt x="1060" y="183"/>
                                </a:lnTo>
                                <a:lnTo>
                                  <a:pt x="1052" y="178"/>
                                </a:lnTo>
                                <a:lnTo>
                                  <a:pt x="1042" y="172"/>
                                </a:lnTo>
                                <a:lnTo>
                                  <a:pt x="1031" y="167"/>
                                </a:lnTo>
                                <a:lnTo>
                                  <a:pt x="1018" y="162"/>
                                </a:lnTo>
                                <a:lnTo>
                                  <a:pt x="1005" y="159"/>
                                </a:lnTo>
                                <a:lnTo>
                                  <a:pt x="991" y="157"/>
                                </a:lnTo>
                                <a:lnTo>
                                  <a:pt x="978" y="135"/>
                                </a:lnTo>
                                <a:lnTo>
                                  <a:pt x="962" y="117"/>
                                </a:lnTo>
                                <a:lnTo>
                                  <a:pt x="941" y="98"/>
                                </a:lnTo>
                                <a:lnTo>
                                  <a:pt x="915" y="85"/>
                                </a:lnTo>
                                <a:lnTo>
                                  <a:pt x="901" y="79"/>
                                </a:lnTo>
                                <a:lnTo>
                                  <a:pt x="888" y="77"/>
                                </a:lnTo>
                                <a:lnTo>
                                  <a:pt x="875" y="74"/>
                                </a:lnTo>
                                <a:lnTo>
                                  <a:pt x="862" y="74"/>
                                </a:lnTo>
                                <a:lnTo>
                                  <a:pt x="848" y="74"/>
                                </a:lnTo>
                                <a:lnTo>
                                  <a:pt x="835" y="77"/>
                                </a:lnTo>
                                <a:lnTo>
                                  <a:pt x="822" y="79"/>
                                </a:lnTo>
                                <a:lnTo>
                                  <a:pt x="806" y="85"/>
                                </a:lnTo>
                                <a:lnTo>
                                  <a:pt x="793" y="69"/>
                                </a:lnTo>
                                <a:lnTo>
                                  <a:pt x="779" y="56"/>
                                </a:lnTo>
                                <a:lnTo>
                                  <a:pt x="763" y="42"/>
                                </a:lnTo>
                                <a:lnTo>
                                  <a:pt x="748" y="32"/>
                                </a:lnTo>
                                <a:lnTo>
                                  <a:pt x="729" y="24"/>
                                </a:lnTo>
                                <a:lnTo>
                                  <a:pt x="710" y="16"/>
                                </a:lnTo>
                                <a:lnTo>
                                  <a:pt x="692" y="10"/>
                                </a:lnTo>
                                <a:lnTo>
                                  <a:pt x="671" y="8"/>
                                </a:lnTo>
                                <a:lnTo>
                                  <a:pt x="665" y="8"/>
                                </a:lnTo>
                                <a:lnTo>
                                  <a:pt x="657" y="8"/>
                                </a:lnTo>
                                <a:lnTo>
                                  <a:pt x="649" y="8"/>
                                </a:lnTo>
                                <a:lnTo>
                                  <a:pt x="639" y="8"/>
                                </a:lnTo>
                                <a:lnTo>
                                  <a:pt x="628" y="10"/>
                                </a:lnTo>
                                <a:lnTo>
                                  <a:pt x="615" y="13"/>
                                </a:lnTo>
                                <a:lnTo>
                                  <a:pt x="602" y="16"/>
                                </a:lnTo>
                                <a:lnTo>
                                  <a:pt x="588" y="21"/>
                                </a:lnTo>
                                <a:lnTo>
                                  <a:pt x="570" y="13"/>
                                </a:lnTo>
                                <a:lnTo>
                                  <a:pt x="551" y="10"/>
                                </a:lnTo>
                                <a:lnTo>
                                  <a:pt x="533" y="8"/>
                                </a:lnTo>
                                <a:lnTo>
                                  <a:pt x="514" y="8"/>
                                </a:lnTo>
                                <a:lnTo>
                                  <a:pt x="509" y="10"/>
                                </a:lnTo>
                                <a:lnTo>
                                  <a:pt x="501" y="10"/>
                                </a:lnTo>
                                <a:lnTo>
                                  <a:pt x="493" y="13"/>
                                </a:lnTo>
                                <a:lnTo>
                                  <a:pt x="488" y="16"/>
                                </a:lnTo>
                                <a:lnTo>
                                  <a:pt x="480" y="13"/>
                                </a:lnTo>
                                <a:lnTo>
                                  <a:pt x="469" y="8"/>
                                </a:lnTo>
                                <a:lnTo>
                                  <a:pt x="459" y="5"/>
                                </a:lnTo>
                                <a:lnTo>
                                  <a:pt x="448" y="2"/>
                                </a:lnTo>
                                <a:lnTo>
                                  <a:pt x="437" y="0"/>
                                </a:lnTo>
                                <a:lnTo>
                                  <a:pt x="424" y="0"/>
                                </a:lnTo>
                                <a:lnTo>
                                  <a:pt x="411" y="0"/>
                                </a:lnTo>
                                <a:lnTo>
                                  <a:pt x="398" y="0"/>
                                </a:lnTo>
                                <a:lnTo>
                                  <a:pt x="382" y="2"/>
                                </a:lnTo>
                                <a:lnTo>
                                  <a:pt x="368" y="8"/>
                                </a:lnTo>
                                <a:lnTo>
                                  <a:pt x="355" y="16"/>
                                </a:lnTo>
                                <a:lnTo>
                                  <a:pt x="342" y="24"/>
                                </a:lnTo>
                                <a:lnTo>
                                  <a:pt x="329" y="34"/>
                                </a:lnTo>
                                <a:lnTo>
                                  <a:pt x="318" y="45"/>
                                </a:lnTo>
                                <a:lnTo>
                                  <a:pt x="307" y="58"/>
                                </a:lnTo>
                                <a:lnTo>
                                  <a:pt x="297" y="74"/>
                                </a:lnTo>
                                <a:lnTo>
                                  <a:pt x="281" y="77"/>
                                </a:lnTo>
                                <a:lnTo>
                                  <a:pt x="265" y="82"/>
                                </a:lnTo>
                                <a:lnTo>
                                  <a:pt x="247" y="93"/>
                                </a:lnTo>
                                <a:lnTo>
                                  <a:pt x="231" y="106"/>
                                </a:lnTo>
                                <a:lnTo>
                                  <a:pt x="209" y="130"/>
                                </a:lnTo>
                                <a:lnTo>
                                  <a:pt x="193" y="159"/>
                                </a:lnTo>
                                <a:lnTo>
                                  <a:pt x="183" y="196"/>
                                </a:lnTo>
                                <a:lnTo>
                                  <a:pt x="178" y="236"/>
                                </a:lnTo>
                                <a:lnTo>
                                  <a:pt x="172" y="239"/>
                                </a:lnTo>
                                <a:lnTo>
                                  <a:pt x="167" y="244"/>
                                </a:lnTo>
                                <a:lnTo>
                                  <a:pt x="164" y="247"/>
                                </a:lnTo>
                                <a:lnTo>
                                  <a:pt x="159" y="252"/>
                                </a:lnTo>
                                <a:lnTo>
                                  <a:pt x="146" y="266"/>
                                </a:lnTo>
                                <a:lnTo>
                                  <a:pt x="133" y="281"/>
                                </a:lnTo>
                                <a:lnTo>
                                  <a:pt x="119" y="300"/>
                                </a:lnTo>
                                <a:lnTo>
                                  <a:pt x="109" y="324"/>
                                </a:lnTo>
                                <a:lnTo>
                                  <a:pt x="98" y="348"/>
                                </a:lnTo>
                                <a:lnTo>
                                  <a:pt x="90" y="375"/>
                                </a:lnTo>
                                <a:lnTo>
                                  <a:pt x="87" y="401"/>
                                </a:lnTo>
                                <a:lnTo>
                                  <a:pt x="90" y="430"/>
                                </a:lnTo>
                                <a:lnTo>
                                  <a:pt x="74" y="441"/>
                                </a:lnTo>
                                <a:lnTo>
                                  <a:pt x="64" y="452"/>
                                </a:lnTo>
                                <a:lnTo>
                                  <a:pt x="50" y="465"/>
                                </a:lnTo>
                                <a:lnTo>
                                  <a:pt x="42" y="478"/>
                                </a:lnTo>
                                <a:lnTo>
                                  <a:pt x="26" y="507"/>
                                </a:lnTo>
                                <a:lnTo>
                                  <a:pt x="19" y="545"/>
                                </a:lnTo>
                                <a:lnTo>
                                  <a:pt x="16" y="590"/>
                                </a:lnTo>
                                <a:lnTo>
                                  <a:pt x="29" y="646"/>
                                </a:lnTo>
                                <a:lnTo>
                                  <a:pt x="19" y="659"/>
                                </a:lnTo>
                                <a:lnTo>
                                  <a:pt x="11" y="675"/>
                                </a:lnTo>
                                <a:lnTo>
                                  <a:pt x="3" y="691"/>
                                </a:lnTo>
                                <a:lnTo>
                                  <a:pt x="0" y="707"/>
                                </a:lnTo>
                                <a:lnTo>
                                  <a:pt x="0" y="741"/>
                                </a:lnTo>
                                <a:lnTo>
                                  <a:pt x="8" y="776"/>
                                </a:lnTo>
                                <a:lnTo>
                                  <a:pt x="24" y="813"/>
                                </a:lnTo>
                                <a:lnTo>
                                  <a:pt x="48" y="848"/>
                                </a:lnTo>
                                <a:lnTo>
                                  <a:pt x="50" y="853"/>
                                </a:lnTo>
                                <a:lnTo>
                                  <a:pt x="53" y="858"/>
                                </a:lnTo>
                                <a:lnTo>
                                  <a:pt x="58" y="864"/>
                                </a:lnTo>
                                <a:lnTo>
                                  <a:pt x="61" y="869"/>
                                </a:lnTo>
                                <a:lnTo>
                                  <a:pt x="64" y="882"/>
                                </a:lnTo>
                                <a:lnTo>
                                  <a:pt x="69" y="896"/>
                                </a:lnTo>
                                <a:lnTo>
                                  <a:pt x="77" y="912"/>
                                </a:lnTo>
                                <a:lnTo>
                                  <a:pt x="85" y="925"/>
                                </a:lnTo>
                                <a:lnTo>
                                  <a:pt x="95" y="941"/>
                                </a:lnTo>
                                <a:lnTo>
                                  <a:pt x="109" y="954"/>
                                </a:lnTo>
                                <a:lnTo>
                                  <a:pt x="122" y="970"/>
                                </a:lnTo>
                                <a:lnTo>
                                  <a:pt x="140" y="981"/>
                                </a:lnTo>
                                <a:lnTo>
                                  <a:pt x="154" y="989"/>
                                </a:lnTo>
                                <a:lnTo>
                                  <a:pt x="170" y="994"/>
                                </a:lnTo>
                                <a:lnTo>
                                  <a:pt x="186" y="997"/>
                                </a:lnTo>
                                <a:lnTo>
                                  <a:pt x="201" y="999"/>
                                </a:lnTo>
                                <a:lnTo>
                                  <a:pt x="217" y="999"/>
                                </a:lnTo>
                                <a:lnTo>
                                  <a:pt x="233" y="999"/>
                                </a:lnTo>
                                <a:lnTo>
                                  <a:pt x="249" y="997"/>
                                </a:lnTo>
                                <a:lnTo>
                                  <a:pt x="268" y="994"/>
                                </a:lnTo>
                                <a:lnTo>
                                  <a:pt x="294" y="1026"/>
                                </a:lnTo>
                                <a:lnTo>
                                  <a:pt x="321" y="1050"/>
                                </a:lnTo>
                                <a:lnTo>
                                  <a:pt x="350" y="1068"/>
                                </a:lnTo>
                                <a:lnTo>
                                  <a:pt x="382" y="1082"/>
                                </a:lnTo>
                                <a:lnTo>
                                  <a:pt x="414" y="1090"/>
                                </a:lnTo>
                                <a:lnTo>
                                  <a:pt x="445" y="1095"/>
                                </a:lnTo>
                                <a:lnTo>
                                  <a:pt x="477" y="1095"/>
                                </a:lnTo>
                                <a:lnTo>
                                  <a:pt x="506" y="1090"/>
                                </a:lnTo>
                                <a:lnTo>
                                  <a:pt x="522" y="1103"/>
                                </a:lnTo>
                                <a:lnTo>
                                  <a:pt x="538" y="1114"/>
                                </a:lnTo>
                                <a:lnTo>
                                  <a:pt x="554" y="1122"/>
                                </a:lnTo>
                                <a:lnTo>
                                  <a:pt x="570" y="1127"/>
                                </a:lnTo>
                                <a:lnTo>
                                  <a:pt x="583" y="1130"/>
                                </a:lnTo>
                                <a:lnTo>
                                  <a:pt x="594" y="1132"/>
                                </a:lnTo>
                                <a:lnTo>
                                  <a:pt x="602" y="1132"/>
                                </a:lnTo>
                                <a:lnTo>
                                  <a:pt x="604" y="1132"/>
                                </a:lnTo>
                                <a:lnTo>
                                  <a:pt x="618" y="1132"/>
                                </a:lnTo>
                                <a:lnTo>
                                  <a:pt x="634" y="1132"/>
                                </a:lnTo>
                                <a:lnTo>
                                  <a:pt x="647" y="1130"/>
                                </a:lnTo>
                                <a:lnTo>
                                  <a:pt x="657" y="1127"/>
                                </a:lnTo>
                                <a:lnTo>
                                  <a:pt x="671" y="1124"/>
                                </a:lnTo>
                                <a:lnTo>
                                  <a:pt x="681" y="1122"/>
                                </a:lnTo>
                                <a:lnTo>
                                  <a:pt x="692" y="1119"/>
                                </a:lnTo>
                                <a:lnTo>
                                  <a:pt x="702" y="1114"/>
                                </a:lnTo>
                                <a:lnTo>
                                  <a:pt x="718" y="1130"/>
                                </a:lnTo>
                                <a:lnTo>
                                  <a:pt x="737" y="1143"/>
                                </a:lnTo>
                                <a:lnTo>
                                  <a:pt x="758" y="1154"/>
                                </a:lnTo>
                                <a:lnTo>
                                  <a:pt x="777" y="1162"/>
                                </a:lnTo>
                                <a:lnTo>
                                  <a:pt x="795" y="1167"/>
                                </a:lnTo>
                                <a:lnTo>
                                  <a:pt x="811" y="1169"/>
                                </a:lnTo>
                                <a:lnTo>
                                  <a:pt x="827" y="1169"/>
                                </a:lnTo>
                                <a:lnTo>
                                  <a:pt x="840" y="1169"/>
                                </a:lnTo>
                                <a:lnTo>
                                  <a:pt x="856" y="1183"/>
                                </a:lnTo>
                                <a:lnTo>
                                  <a:pt x="872" y="1193"/>
                                </a:lnTo>
                                <a:lnTo>
                                  <a:pt x="883" y="1199"/>
                                </a:lnTo>
                                <a:lnTo>
                                  <a:pt x="893" y="1204"/>
                                </a:lnTo>
                                <a:lnTo>
                                  <a:pt x="915" y="1212"/>
                                </a:lnTo>
                                <a:lnTo>
                                  <a:pt x="936" y="1217"/>
                                </a:lnTo>
                                <a:lnTo>
                                  <a:pt x="957" y="1220"/>
                                </a:lnTo>
                                <a:lnTo>
                                  <a:pt x="976" y="1220"/>
                                </a:lnTo>
                                <a:lnTo>
                                  <a:pt x="991" y="1220"/>
                                </a:lnTo>
                                <a:lnTo>
                                  <a:pt x="1005" y="1215"/>
                                </a:lnTo>
                                <a:lnTo>
                                  <a:pt x="1021" y="1209"/>
                                </a:lnTo>
                                <a:lnTo>
                                  <a:pt x="1031" y="1204"/>
                                </a:lnTo>
                                <a:lnTo>
                                  <a:pt x="1037" y="1199"/>
                                </a:lnTo>
                                <a:lnTo>
                                  <a:pt x="1042" y="1196"/>
                                </a:lnTo>
                                <a:lnTo>
                                  <a:pt x="1044" y="1191"/>
                                </a:lnTo>
                                <a:lnTo>
                                  <a:pt x="1050" y="1188"/>
                                </a:lnTo>
                                <a:lnTo>
                                  <a:pt x="1060" y="1199"/>
                                </a:lnTo>
                                <a:lnTo>
                                  <a:pt x="1071" y="1207"/>
                                </a:lnTo>
                                <a:lnTo>
                                  <a:pt x="1082" y="1212"/>
                                </a:lnTo>
                                <a:lnTo>
                                  <a:pt x="1092" y="1217"/>
                                </a:lnTo>
                                <a:lnTo>
                                  <a:pt x="1103" y="1223"/>
                                </a:lnTo>
                                <a:lnTo>
                                  <a:pt x="1113" y="1225"/>
                                </a:lnTo>
                                <a:lnTo>
                                  <a:pt x="1124" y="1228"/>
                                </a:lnTo>
                                <a:lnTo>
                                  <a:pt x="1135" y="1228"/>
                                </a:lnTo>
                                <a:lnTo>
                                  <a:pt x="1145" y="1228"/>
                                </a:lnTo>
                                <a:lnTo>
                                  <a:pt x="1158" y="1228"/>
                                </a:lnTo>
                                <a:lnTo>
                                  <a:pt x="1169" y="1225"/>
                                </a:lnTo>
                                <a:lnTo>
                                  <a:pt x="1180" y="1220"/>
                                </a:lnTo>
                                <a:lnTo>
                                  <a:pt x="1190" y="1217"/>
                                </a:lnTo>
                                <a:lnTo>
                                  <a:pt x="1201" y="1209"/>
                                </a:lnTo>
                                <a:lnTo>
                                  <a:pt x="1211" y="1204"/>
                                </a:lnTo>
                                <a:lnTo>
                                  <a:pt x="1222" y="1196"/>
                                </a:lnTo>
                                <a:lnTo>
                                  <a:pt x="1238" y="1196"/>
                                </a:lnTo>
                                <a:lnTo>
                                  <a:pt x="1254" y="1193"/>
                                </a:lnTo>
                                <a:lnTo>
                                  <a:pt x="1267" y="1188"/>
                                </a:lnTo>
                                <a:lnTo>
                                  <a:pt x="1280" y="1183"/>
                                </a:lnTo>
                                <a:lnTo>
                                  <a:pt x="1291" y="1177"/>
                                </a:lnTo>
                                <a:lnTo>
                                  <a:pt x="1302" y="1169"/>
                                </a:lnTo>
                                <a:lnTo>
                                  <a:pt x="1310" y="1164"/>
                                </a:lnTo>
                                <a:lnTo>
                                  <a:pt x="1315" y="1156"/>
                                </a:lnTo>
                                <a:lnTo>
                                  <a:pt x="1323" y="1146"/>
                                </a:lnTo>
                                <a:lnTo>
                                  <a:pt x="1328" y="1135"/>
                                </a:lnTo>
                                <a:lnTo>
                                  <a:pt x="1331" y="1124"/>
                                </a:lnTo>
                                <a:lnTo>
                                  <a:pt x="1336" y="1114"/>
                                </a:lnTo>
                                <a:lnTo>
                                  <a:pt x="1352" y="1108"/>
                                </a:lnTo>
                                <a:lnTo>
                                  <a:pt x="1368" y="1100"/>
                                </a:lnTo>
                                <a:lnTo>
                                  <a:pt x="1381" y="1090"/>
                                </a:lnTo>
                                <a:lnTo>
                                  <a:pt x="1394" y="1079"/>
                                </a:lnTo>
                                <a:lnTo>
                                  <a:pt x="1413" y="1052"/>
                                </a:lnTo>
                                <a:lnTo>
                                  <a:pt x="1424" y="1023"/>
                                </a:lnTo>
                                <a:lnTo>
                                  <a:pt x="1426" y="989"/>
                                </a:lnTo>
                                <a:lnTo>
                                  <a:pt x="1421" y="951"/>
                                </a:lnTo>
                                <a:lnTo>
                                  <a:pt x="1434" y="928"/>
                                </a:lnTo>
                                <a:lnTo>
                                  <a:pt x="1442" y="898"/>
                                </a:lnTo>
                                <a:lnTo>
                                  <a:pt x="1450" y="866"/>
                                </a:lnTo>
                                <a:lnTo>
                                  <a:pt x="1447" y="829"/>
                                </a:lnTo>
                                <a:close/>
                              </a:path>
                            </a:pathLst>
                          </a:custGeom>
                          <a:solidFill>
                            <a:schemeClr val="accent6">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5"/>
                        <wps:cNvSpPr>
                          <a:spLocks/>
                        </wps:cNvSpPr>
                        <wps:spPr bwMode="auto">
                          <a:xfrm>
                            <a:off x="1178560" y="981075"/>
                            <a:ext cx="3175" cy="635"/>
                          </a:xfrm>
                          <a:custGeom>
                            <a:avLst/>
                            <a:gdLst>
                              <a:gd name="T0" fmla="*/ 0 w 5"/>
                              <a:gd name="T1" fmla="*/ 5 w 5"/>
                              <a:gd name="T2" fmla="*/ 5 w 5"/>
                              <a:gd name="T3" fmla="*/ 2 w 5"/>
                              <a:gd name="T4" fmla="*/ 2 w 5"/>
                              <a:gd name="T5" fmla="*/ 0 w 5"/>
                            </a:gdLst>
                            <a:ahLst/>
                            <a:cxnLst>
                              <a:cxn ang="0">
                                <a:pos x="T0" y="0"/>
                              </a:cxn>
                              <a:cxn ang="0">
                                <a:pos x="T1" y="0"/>
                              </a:cxn>
                              <a:cxn ang="0">
                                <a:pos x="T2" y="0"/>
                              </a:cxn>
                              <a:cxn ang="0">
                                <a:pos x="T3" y="0"/>
                              </a:cxn>
                              <a:cxn ang="0">
                                <a:pos x="T4" y="0"/>
                              </a:cxn>
                              <a:cxn ang="0">
                                <a:pos x="T5" y="0"/>
                              </a:cxn>
                            </a:cxnLst>
                            <a:rect l="0" t="0" r="r" b="b"/>
                            <a:pathLst>
                              <a:path w="5">
                                <a:moveTo>
                                  <a:pt x="0" y="0"/>
                                </a:moveTo>
                                <a:lnTo>
                                  <a:pt x="5" y="0"/>
                                </a:lnTo>
                                <a:lnTo>
                                  <a:pt x="2" y="0"/>
                                </a:lnTo>
                                <a:lnTo>
                                  <a:pt x="0" y="0"/>
                                </a:lnTo>
                                <a:close/>
                              </a:path>
                            </a:pathLst>
                          </a:custGeom>
                          <a:solidFill>
                            <a:srgbClr val="14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6"/>
                        <wps:cNvSpPr>
                          <a:spLocks/>
                        </wps:cNvSpPr>
                        <wps:spPr bwMode="auto">
                          <a:xfrm>
                            <a:off x="1247140" y="1269365"/>
                            <a:ext cx="163830" cy="312420"/>
                          </a:xfrm>
                          <a:custGeom>
                            <a:avLst/>
                            <a:gdLst>
                              <a:gd name="T0" fmla="*/ 24 w 258"/>
                              <a:gd name="T1" fmla="*/ 56 h 492"/>
                              <a:gd name="T2" fmla="*/ 32 w 258"/>
                              <a:gd name="T3" fmla="*/ 53 h 492"/>
                              <a:gd name="T4" fmla="*/ 37 w 258"/>
                              <a:gd name="T5" fmla="*/ 56 h 492"/>
                              <a:gd name="T6" fmla="*/ 40 w 258"/>
                              <a:gd name="T7" fmla="*/ 64 h 492"/>
                              <a:gd name="T8" fmla="*/ 40 w 258"/>
                              <a:gd name="T9" fmla="*/ 67 h 492"/>
                              <a:gd name="T10" fmla="*/ 37 w 258"/>
                              <a:gd name="T11" fmla="*/ 75 h 492"/>
                              <a:gd name="T12" fmla="*/ 37 w 258"/>
                              <a:gd name="T13" fmla="*/ 112 h 492"/>
                              <a:gd name="T14" fmla="*/ 67 w 258"/>
                              <a:gd name="T15" fmla="*/ 125 h 492"/>
                              <a:gd name="T16" fmla="*/ 101 w 258"/>
                              <a:gd name="T17" fmla="*/ 115 h 492"/>
                              <a:gd name="T18" fmla="*/ 109 w 258"/>
                              <a:gd name="T19" fmla="*/ 77 h 492"/>
                              <a:gd name="T20" fmla="*/ 128 w 258"/>
                              <a:gd name="T21" fmla="*/ 16 h 492"/>
                              <a:gd name="T22" fmla="*/ 133 w 258"/>
                              <a:gd name="T23" fmla="*/ 6 h 492"/>
                              <a:gd name="T24" fmla="*/ 141 w 258"/>
                              <a:gd name="T25" fmla="*/ 0 h 492"/>
                              <a:gd name="T26" fmla="*/ 146 w 258"/>
                              <a:gd name="T27" fmla="*/ 3 h 492"/>
                              <a:gd name="T28" fmla="*/ 151 w 258"/>
                              <a:gd name="T29" fmla="*/ 8 h 492"/>
                              <a:gd name="T30" fmla="*/ 149 w 258"/>
                              <a:gd name="T31" fmla="*/ 14 h 492"/>
                              <a:gd name="T32" fmla="*/ 149 w 258"/>
                              <a:gd name="T33" fmla="*/ 14 h 492"/>
                              <a:gd name="T34" fmla="*/ 136 w 258"/>
                              <a:gd name="T35" fmla="*/ 48 h 492"/>
                              <a:gd name="T36" fmla="*/ 133 w 258"/>
                              <a:gd name="T37" fmla="*/ 112 h 492"/>
                              <a:gd name="T38" fmla="*/ 144 w 258"/>
                              <a:gd name="T39" fmla="*/ 128 h 492"/>
                              <a:gd name="T40" fmla="*/ 162 w 258"/>
                              <a:gd name="T41" fmla="*/ 141 h 492"/>
                              <a:gd name="T42" fmla="*/ 183 w 258"/>
                              <a:gd name="T43" fmla="*/ 154 h 492"/>
                              <a:gd name="T44" fmla="*/ 212 w 258"/>
                              <a:gd name="T45" fmla="*/ 162 h 492"/>
                              <a:gd name="T46" fmla="*/ 223 w 258"/>
                              <a:gd name="T47" fmla="*/ 213 h 492"/>
                              <a:gd name="T48" fmla="*/ 218 w 258"/>
                              <a:gd name="T49" fmla="*/ 218 h 492"/>
                              <a:gd name="T50" fmla="*/ 197 w 258"/>
                              <a:gd name="T51" fmla="*/ 242 h 492"/>
                              <a:gd name="T52" fmla="*/ 178 w 258"/>
                              <a:gd name="T53" fmla="*/ 282 h 492"/>
                              <a:gd name="T54" fmla="*/ 175 w 258"/>
                              <a:gd name="T55" fmla="*/ 327 h 492"/>
                              <a:gd name="T56" fmla="*/ 189 w 258"/>
                              <a:gd name="T57" fmla="*/ 351 h 492"/>
                              <a:gd name="T58" fmla="*/ 189 w 258"/>
                              <a:gd name="T59" fmla="*/ 367 h 492"/>
                              <a:gd name="T60" fmla="*/ 194 w 258"/>
                              <a:gd name="T61" fmla="*/ 420 h 492"/>
                              <a:gd name="T62" fmla="*/ 215 w 258"/>
                              <a:gd name="T63" fmla="*/ 458 h 492"/>
                              <a:gd name="T64" fmla="*/ 236 w 258"/>
                              <a:gd name="T65" fmla="*/ 471 h 492"/>
                              <a:gd name="T66" fmla="*/ 252 w 258"/>
                              <a:gd name="T67" fmla="*/ 474 h 492"/>
                              <a:gd name="T68" fmla="*/ 258 w 258"/>
                              <a:gd name="T69" fmla="*/ 481 h 492"/>
                              <a:gd name="T70" fmla="*/ 258 w 258"/>
                              <a:gd name="T71" fmla="*/ 487 h 492"/>
                              <a:gd name="T72" fmla="*/ 250 w 258"/>
                              <a:gd name="T73" fmla="*/ 492 h 492"/>
                              <a:gd name="T74" fmla="*/ 231 w 258"/>
                              <a:gd name="T75" fmla="*/ 489 h 492"/>
                              <a:gd name="T76" fmla="*/ 202 w 258"/>
                              <a:gd name="T77" fmla="*/ 474 h 492"/>
                              <a:gd name="T78" fmla="*/ 175 w 258"/>
                              <a:gd name="T79" fmla="*/ 431 h 492"/>
                              <a:gd name="T80" fmla="*/ 167 w 258"/>
                              <a:gd name="T81" fmla="*/ 375 h 492"/>
                              <a:gd name="T82" fmla="*/ 154 w 258"/>
                              <a:gd name="T83" fmla="*/ 314 h 492"/>
                              <a:gd name="T84" fmla="*/ 181 w 258"/>
                              <a:gd name="T85" fmla="*/ 234 h 492"/>
                              <a:gd name="T86" fmla="*/ 202 w 258"/>
                              <a:gd name="T87" fmla="*/ 178 h 492"/>
                              <a:gd name="T88" fmla="*/ 154 w 258"/>
                              <a:gd name="T89" fmla="*/ 160 h 492"/>
                              <a:gd name="T90" fmla="*/ 125 w 258"/>
                              <a:gd name="T91" fmla="*/ 133 h 492"/>
                              <a:gd name="T92" fmla="*/ 122 w 258"/>
                              <a:gd name="T93" fmla="*/ 133 h 492"/>
                              <a:gd name="T94" fmla="*/ 117 w 258"/>
                              <a:gd name="T95" fmla="*/ 133 h 492"/>
                              <a:gd name="T96" fmla="*/ 93 w 258"/>
                              <a:gd name="T97" fmla="*/ 136 h 492"/>
                              <a:gd name="T98" fmla="*/ 67 w 258"/>
                              <a:gd name="T99" fmla="*/ 149 h 492"/>
                              <a:gd name="T100" fmla="*/ 37 w 258"/>
                              <a:gd name="T101" fmla="*/ 186 h 492"/>
                              <a:gd name="T102" fmla="*/ 19 w 258"/>
                              <a:gd name="T103" fmla="*/ 263 h 492"/>
                              <a:gd name="T104" fmla="*/ 16 w 258"/>
                              <a:gd name="T105" fmla="*/ 269 h 492"/>
                              <a:gd name="T106" fmla="*/ 8 w 258"/>
                              <a:gd name="T107" fmla="*/ 271 h 492"/>
                              <a:gd name="T108" fmla="*/ 3 w 258"/>
                              <a:gd name="T109" fmla="*/ 266 h 492"/>
                              <a:gd name="T110" fmla="*/ 0 w 258"/>
                              <a:gd name="T111" fmla="*/ 261 h 492"/>
                              <a:gd name="T112" fmla="*/ 8 w 258"/>
                              <a:gd name="T113" fmla="*/ 226 h 492"/>
                              <a:gd name="T114" fmla="*/ 24 w 258"/>
                              <a:gd name="T115" fmla="*/ 173 h 492"/>
                              <a:gd name="T116" fmla="*/ 19 w 258"/>
                              <a:gd name="T117" fmla="*/ 117 h 492"/>
                              <a:gd name="T118" fmla="*/ 19 w 258"/>
                              <a:gd name="T119" fmla="*/ 67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58" h="492">
                                <a:moveTo>
                                  <a:pt x="22" y="59"/>
                                </a:moveTo>
                                <a:lnTo>
                                  <a:pt x="24" y="56"/>
                                </a:lnTo>
                                <a:lnTo>
                                  <a:pt x="27" y="53"/>
                                </a:lnTo>
                                <a:lnTo>
                                  <a:pt x="32" y="53"/>
                                </a:lnTo>
                                <a:lnTo>
                                  <a:pt x="35" y="53"/>
                                </a:lnTo>
                                <a:lnTo>
                                  <a:pt x="37" y="56"/>
                                </a:lnTo>
                                <a:lnTo>
                                  <a:pt x="40" y="59"/>
                                </a:lnTo>
                                <a:lnTo>
                                  <a:pt x="40" y="64"/>
                                </a:lnTo>
                                <a:lnTo>
                                  <a:pt x="40" y="67"/>
                                </a:lnTo>
                                <a:lnTo>
                                  <a:pt x="37" y="75"/>
                                </a:lnTo>
                                <a:lnTo>
                                  <a:pt x="37" y="88"/>
                                </a:lnTo>
                                <a:lnTo>
                                  <a:pt x="37" y="112"/>
                                </a:lnTo>
                                <a:lnTo>
                                  <a:pt x="48" y="139"/>
                                </a:lnTo>
                                <a:lnTo>
                                  <a:pt x="67" y="125"/>
                                </a:lnTo>
                                <a:lnTo>
                                  <a:pt x="85" y="117"/>
                                </a:lnTo>
                                <a:lnTo>
                                  <a:pt x="101" y="115"/>
                                </a:lnTo>
                                <a:lnTo>
                                  <a:pt x="114" y="115"/>
                                </a:lnTo>
                                <a:lnTo>
                                  <a:pt x="109" y="77"/>
                                </a:lnTo>
                                <a:lnTo>
                                  <a:pt x="117" y="40"/>
                                </a:lnTo>
                                <a:lnTo>
                                  <a:pt x="128" y="16"/>
                                </a:lnTo>
                                <a:lnTo>
                                  <a:pt x="133" y="6"/>
                                </a:lnTo>
                                <a:lnTo>
                                  <a:pt x="136" y="3"/>
                                </a:lnTo>
                                <a:lnTo>
                                  <a:pt x="141" y="0"/>
                                </a:lnTo>
                                <a:lnTo>
                                  <a:pt x="144" y="0"/>
                                </a:lnTo>
                                <a:lnTo>
                                  <a:pt x="146" y="3"/>
                                </a:lnTo>
                                <a:lnTo>
                                  <a:pt x="149" y="6"/>
                                </a:lnTo>
                                <a:lnTo>
                                  <a:pt x="151" y="8"/>
                                </a:lnTo>
                                <a:lnTo>
                                  <a:pt x="151" y="11"/>
                                </a:lnTo>
                                <a:lnTo>
                                  <a:pt x="149" y="14"/>
                                </a:lnTo>
                                <a:lnTo>
                                  <a:pt x="144" y="24"/>
                                </a:lnTo>
                                <a:lnTo>
                                  <a:pt x="136" y="48"/>
                                </a:lnTo>
                                <a:lnTo>
                                  <a:pt x="128" y="80"/>
                                </a:lnTo>
                                <a:lnTo>
                                  <a:pt x="133" y="112"/>
                                </a:lnTo>
                                <a:lnTo>
                                  <a:pt x="138" y="120"/>
                                </a:lnTo>
                                <a:lnTo>
                                  <a:pt x="144" y="128"/>
                                </a:lnTo>
                                <a:lnTo>
                                  <a:pt x="151" y="136"/>
                                </a:lnTo>
                                <a:lnTo>
                                  <a:pt x="162" y="141"/>
                                </a:lnTo>
                                <a:lnTo>
                                  <a:pt x="173" y="149"/>
                                </a:lnTo>
                                <a:lnTo>
                                  <a:pt x="183" y="154"/>
                                </a:lnTo>
                                <a:lnTo>
                                  <a:pt x="197" y="157"/>
                                </a:lnTo>
                                <a:lnTo>
                                  <a:pt x="212" y="162"/>
                                </a:lnTo>
                                <a:lnTo>
                                  <a:pt x="218" y="162"/>
                                </a:lnTo>
                                <a:lnTo>
                                  <a:pt x="223" y="213"/>
                                </a:lnTo>
                                <a:lnTo>
                                  <a:pt x="220" y="216"/>
                                </a:lnTo>
                                <a:lnTo>
                                  <a:pt x="218" y="218"/>
                                </a:lnTo>
                                <a:lnTo>
                                  <a:pt x="210" y="229"/>
                                </a:lnTo>
                                <a:lnTo>
                                  <a:pt x="197" y="242"/>
                                </a:lnTo>
                                <a:lnTo>
                                  <a:pt x="186" y="261"/>
                                </a:lnTo>
                                <a:lnTo>
                                  <a:pt x="178" y="282"/>
                                </a:lnTo>
                                <a:lnTo>
                                  <a:pt x="173" y="303"/>
                                </a:lnTo>
                                <a:lnTo>
                                  <a:pt x="175" y="327"/>
                                </a:lnTo>
                                <a:lnTo>
                                  <a:pt x="186" y="349"/>
                                </a:lnTo>
                                <a:lnTo>
                                  <a:pt x="189" y="351"/>
                                </a:lnTo>
                                <a:lnTo>
                                  <a:pt x="189" y="357"/>
                                </a:lnTo>
                                <a:lnTo>
                                  <a:pt x="189" y="367"/>
                                </a:lnTo>
                                <a:lnTo>
                                  <a:pt x="189" y="391"/>
                                </a:lnTo>
                                <a:lnTo>
                                  <a:pt x="194" y="420"/>
                                </a:lnTo>
                                <a:lnTo>
                                  <a:pt x="207" y="450"/>
                                </a:lnTo>
                                <a:lnTo>
                                  <a:pt x="215" y="458"/>
                                </a:lnTo>
                                <a:lnTo>
                                  <a:pt x="226" y="466"/>
                                </a:lnTo>
                                <a:lnTo>
                                  <a:pt x="236" y="471"/>
                                </a:lnTo>
                                <a:lnTo>
                                  <a:pt x="250" y="474"/>
                                </a:lnTo>
                                <a:lnTo>
                                  <a:pt x="252" y="474"/>
                                </a:lnTo>
                                <a:lnTo>
                                  <a:pt x="258" y="476"/>
                                </a:lnTo>
                                <a:lnTo>
                                  <a:pt x="258" y="481"/>
                                </a:lnTo>
                                <a:lnTo>
                                  <a:pt x="258" y="484"/>
                                </a:lnTo>
                                <a:lnTo>
                                  <a:pt x="258" y="487"/>
                                </a:lnTo>
                                <a:lnTo>
                                  <a:pt x="255" y="489"/>
                                </a:lnTo>
                                <a:lnTo>
                                  <a:pt x="250" y="492"/>
                                </a:lnTo>
                                <a:lnTo>
                                  <a:pt x="247" y="492"/>
                                </a:lnTo>
                                <a:lnTo>
                                  <a:pt x="231" y="489"/>
                                </a:lnTo>
                                <a:lnTo>
                                  <a:pt x="215" y="481"/>
                                </a:lnTo>
                                <a:lnTo>
                                  <a:pt x="202" y="474"/>
                                </a:lnTo>
                                <a:lnTo>
                                  <a:pt x="191" y="460"/>
                                </a:lnTo>
                                <a:lnTo>
                                  <a:pt x="175" y="431"/>
                                </a:lnTo>
                                <a:lnTo>
                                  <a:pt x="170" y="402"/>
                                </a:lnTo>
                                <a:lnTo>
                                  <a:pt x="167" y="375"/>
                                </a:lnTo>
                                <a:lnTo>
                                  <a:pt x="170" y="357"/>
                                </a:lnTo>
                                <a:lnTo>
                                  <a:pt x="154" y="314"/>
                                </a:lnTo>
                                <a:lnTo>
                                  <a:pt x="159" y="271"/>
                                </a:lnTo>
                                <a:lnTo>
                                  <a:pt x="181" y="234"/>
                                </a:lnTo>
                                <a:lnTo>
                                  <a:pt x="204" y="205"/>
                                </a:lnTo>
                                <a:lnTo>
                                  <a:pt x="202" y="178"/>
                                </a:lnTo>
                                <a:lnTo>
                                  <a:pt x="175" y="170"/>
                                </a:lnTo>
                                <a:lnTo>
                                  <a:pt x="154" y="160"/>
                                </a:lnTo>
                                <a:lnTo>
                                  <a:pt x="138" y="149"/>
                                </a:lnTo>
                                <a:lnTo>
                                  <a:pt x="125" y="133"/>
                                </a:lnTo>
                                <a:lnTo>
                                  <a:pt x="122" y="133"/>
                                </a:lnTo>
                                <a:lnTo>
                                  <a:pt x="120" y="133"/>
                                </a:lnTo>
                                <a:lnTo>
                                  <a:pt x="117" y="133"/>
                                </a:lnTo>
                                <a:lnTo>
                                  <a:pt x="106" y="133"/>
                                </a:lnTo>
                                <a:lnTo>
                                  <a:pt x="93" y="136"/>
                                </a:lnTo>
                                <a:lnTo>
                                  <a:pt x="80" y="139"/>
                                </a:lnTo>
                                <a:lnTo>
                                  <a:pt x="67" y="149"/>
                                </a:lnTo>
                                <a:lnTo>
                                  <a:pt x="51" y="165"/>
                                </a:lnTo>
                                <a:lnTo>
                                  <a:pt x="37" y="186"/>
                                </a:lnTo>
                                <a:lnTo>
                                  <a:pt x="27" y="221"/>
                                </a:lnTo>
                                <a:lnTo>
                                  <a:pt x="19" y="263"/>
                                </a:lnTo>
                                <a:lnTo>
                                  <a:pt x="19" y="266"/>
                                </a:lnTo>
                                <a:lnTo>
                                  <a:pt x="16" y="269"/>
                                </a:lnTo>
                                <a:lnTo>
                                  <a:pt x="11" y="271"/>
                                </a:lnTo>
                                <a:lnTo>
                                  <a:pt x="8" y="271"/>
                                </a:lnTo>
                                <a:lnTo>
                                  <a:pt x="6" y="269"/>
                                </a:lnTo>
                                <a:lnTo>
                                  <a:pt x="3" y="266"/>
                                </a:lnTo>
                                <a:lnTo>
                                  <a:pt x="0" y="263"/>
                                </a:lnTo>
                                <a:lnTo>
                                  <a:pt x="0" y="261"/>
                                </a:lnTo>
                                <a:lnTo>
                                  <a:pt x="8" y="226"/>
                                </a:lnTo>
                                <a:lnTo>
                                  <a:pt x="16" y="197"/>
                                </a:lnTo>
                                <a:lnTo>
                                  <a:pt x="24" y="173"/>
                                </a:lnTo>
                                <a:lnTo>
                                  <a:pt x="35" y="154"/>
                                </a:lnTo>
                                <a:lnTo>
                                  <a:pt x="19" y="117"/>
                                </a:lnTo>
                                <a:lnTo>
                                  <a:pt x="16" y="88"/>
                                </a:lnTo>
                                <a:lnTo>
                                  <a:pt x="19" y="67"/>
                                </a:lnTo>
                                <a:lnTo>
                                  <a:pt x="22"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7"/>
                        <wps:cNvSpPr>
                          <a:spLocks/>
                        </wps:cNvSpPr>
                        <wps:spPr bwMode="auto">
                          <a:xfrm>
                            <a:off x="788035" y="1009650"/>
                            <a:ext cx="848360" cy="710565"/>
                          </a:xfrm>
                          <a:custGeom>
                            <a:avLst/>
                            <a:gdLst>
                              <a:gd name="T0" fmla="*/ 95 w 1336"/>
                              <a:gd name="T1" fmla="*/ 587 h 1119"/>
                              <a:gd name="T2" fmla="*/ 45 w 1336"/>
                              <a:gd name="T3" fmla="*/ 744 h 1119"/>
                              <a:gd name="T4" fmla="*/ 183 w 1336"/>
                              <a:gd name="T5" fmla="*/ 872 h 1119"/>
                              <a:gd name="T6" fmla="*/ 286 w 1336"/>
                              <a:gd name="T7" fmla="*/ 766 h 1119"/>
                              <a:gd name="T8" fmla="*/ 368 w 1336"/>
                              <a:gd name="T9" fmla="*/ 965 h 1119"/>
                              <a:gd name="T10" fmla="*/ 456 w 1336"/>
                              <a:gd name="T11" fmla="*/ 890 h 1119"/>
                              <a:gd name="T12" fmla="*/ 546 w 1336"/>
                              <a:gd name="T13" fmla="*/ 1005 h 1119"/>
                              <a:gd name="T14" fmla="*/ 633 w 1336"/>
                              <a:gd name="T15" fmla="*/ 877 h 1119"/>
                              <a:gd name="T16" fmla="*/ 662 w 1336"/>
                              <a:gd name="T17" fmla="*/ 896 h 1119"/>
                              <a:gd name="T18" fmla="*/ 776 w 1336"/>
                              <a:gd name="T19" fmla="*/ 1042 h 1119"/>
                              <a:gd name="T20" fmla="*/ 803 w 1336"/>
                              <a:gd name="T21" fmla="*/ 944 h 1119"/>
                              <a:gd name="T22" fmla="*/ 835 w 1336"/>
                              <a:gd name="T23" fmla="*/ 1061 h 1119"/>
                              <a:gd name="T24" fmla="*/ 935 w 1336"/>
                              <a:gd name="T25" fmla="*/ 1087 h 1119"/>
                              <a:gd name="T26" fmla="*/ 999 w 1336"/>
                              <a:gd name="T27" fmla="*/ 1010 h 1119"/>
                              <a:gd name="T28" fmla="*/ 1129 w 1336"/>
                              <a:gd name="T29" fmla="*/ 1074 h 1119"/>
                              <a:gd name="T30" fmla="*/ 1211 w 1336"/>
                              <a:gd name="T31" fmla="*/ 1023 h 1119"/>
                              <a:gd name="T32" fmla="*/ 1288 w 1336"/>
                              <a:gd name="T33" fmla="*/ 890 h 1119"/>
                              <a:gd name="T34" fmla="*/ 1293 w 1336"/>
                              <a:gd name="T35" fmla="*/ 869 h 1119"/>
                              <a:gd name="T36" fmla="*/ 1291 w 1336"/>
                              <a:gd name="T37" fmla="*/ 736 h 1119"/>
                              <a:gd name="T38" fmla="*/ 1161 w 1336"/>
                              <a:gd name="T39" fmla="*/ 731 h 1119"/>
                              <a:gd name="T40" fmla="*/ 1211 w 1336"/>
                              <a:gd name="T41" fmla="*/ 593 h 1119"/>
                              <a:gd name="T42" fmla="*/ 1084 w 1336"/>
                              <a:gd name="T43" fmla="*/ 627 h 1119"/>
                              <a:gd name="T44" fmla="*/ 1148 w 1336"/>
                              <a:gd name="T45" fmla="*/ 566 h 1119"/>
                              <a:gd name="T46" fmla="*/ 1116 w 1336"/>
                              <a:gd name="T47" fmla="*/ 449 h 1119"/>
                              <a:gd name="T48" fmla="*/ 1092 w 1336"/>
                              <a:gd name="T49" fmla="*/ 332 h 1119"/>
                              <a:gd name="T50" fmla="*/ 986 w 1336"/>
                              <a:gd name="T51" fmla="*/ 236 h 1119"/>
                              <a:gd name="T52" fmla="*/ 829 w 1336"/>
                              <a:gd name="T53" fmla="*/ 101 h 1119"/>
                              <a:gd name="T54" fmla="*/ 707 w 1336"/>
                              <a:gd name="T55" fmla="*/ 104 h 1119"/>
                              <a:gd name="T56" fmla="*/ 535 w 1336"/>
                              <a:gd name="T57" fmla="*/ 53 h 1119"/>
                              <a:gd name="T58" fmla="*/ 474 w 1336"/>
                              <a:gd name="T59" fmla="*/ 130 h 1119"/>
                              <a:gd name="T60" fmla="*/ 434 w 1336"/>
                              <a:gd name="T61" fmla="*/ 50 h 1119"/>
                              <a:gd name="T62" fmla="*/ 395 w 1336"/>
                              <a:gd name="T63" fmla="*/ 82 h 1119"/>
                              <a:gd name="T64" fmla="*/ 286 w 1336"/>
                              <a:gd name="T65" fmla="*/ 96 h 1119"/>
                              <a:gd name="T66" fmla="*/ 238 w 1336"/>
                              <a:gd name="T67" fmla="*/ 170 h 1119"/>
                              <a:gd name="T68" fmla="*/ 432 w 1336"/>
                              <a:gd name="T69" fmla="*/ 181 h 1119"/>
                              <a:gd name="T70" fmla="*/ 623 w 1336"/>
                              <a:gd name="T71" fmla="*/ 319 h 1119"/>
                              <a:gd name="T72" fmla="*/ 604 w 1336"/>
                              <a:gd name="T73" fmla="*/ 327 h 1119"/>
                              <a:gd name="T74" fmla="*/ 432 w 1336"/>
                              <a:gd name="T75" fmla="*/ 202 h 1119"/>
                              <a:gd name="T76" fmla="*/ 267 w 1336"/>
                              <a:gd name="T77" fmla="*/ 181 h 1119"/>
                              <a:gd name="T78" fmla="*/ 188 w 1336"/>
                              <a:gd name="T79" fmla="*/ 231 h 1119"/>
                              <a:gd name="T80" fmla="*/ 130 w 1336"/>
                              <a:gd name="T81" fmla="*/ 282 h 1119"/>
                              <a:gd name="T82" fmla="*/ 106 w 1336"/>
                              <a:gd name="T83" fmla="*/ 415 h 1119"/>
                              <a:gd name="T84" fmla="*/ 159 w 1336"/>
                              <a:gd name="T85" fmla="*/ 223 h 1119"/>
                              <a:gd name="T86" fmla="*/ 310 w 1336"/>
                              <a:gd name="T87" fmla="*/ 24 h 1119"/>
                              <a:gd name="T88" fmla="*/ 448 w 1336"/>
                              <a:gd name="T89" fmla="*/ 16 h 1119"/>
                              <a:gd name="T90" fmla="*/ 601 w 1336"/>
                              <a:gd name="T91" fmla="*/ 10 h 1119"/>
                              <a:gd name="T92" fmla="*/ 758 w 1336"/>
                              <a:gd name="T93" fmla="*/ 88 h 1119"/>
                              <a:gd name="T94" fmla="*/ 925 w 1336"/>
                              <a:gd name="T95" fmla="*/ 157 h 1119"/>
                              <a:gd name="T96" fmla="*/ 1044 w 1336"/>
                              <a:gd name="T97" fmla="*/ 263 h 1119"/>
                              <a:gd name="T98" fmla="*/ 1129 w 1336"/>
                              <a:gd name="T99" fmla="*/ 436 h 1119"/>
                              <a:gd name="T100" fmla="*/ 1240 w 1336"/>
                              <a:gd name="T101" fmla="*/ 617 h 1119"/>
                              <a:gd name="T102" fmla="*/ 1328 w 1336"/>
                              <a:gd name="T103" fmla="*/ 848 h 1119"/>
                              <a:gd name="T104" fmla="*/ 1227 w 1336"/>
                              <a:gd name="T105" fmla="*/ 1037 h 1119"/>
                              <a:gd name="T106" fmla="*/ 1057 w 1336"/>
                              <a:gd name="T107" fmla="*/ 1114 h 1119"/>
                              <a:gd name="T108" fmla="*/ 927 w 1336"/>
                              <a:gd name="T109" fmla="*/ 1111 h 1119"/>
                              <a:gd name="T110" fmla="*/ 776 w 1336"/>
                              <a:gd name="T111" fmla="*/ 1061 h 1119"/>
                              <a:gd name="T112" fmla="*/ 641 w 1336"/>
                              <a:gd name="T113" fmla="*/ 1002 h 1119"/>
                              <a:gd name="T114" fmla="*/ 493 w 1336"/>
                              <a:gd name="T115" fmla="*/ 1002 h 1119"/>
                              <a:gd name="T116" fmla="*/ 201 w 1336"/>
                              <a:gd name="T117" fmla="*/ 888 h 1119"/>
                              <a:gd name="T118" fmla="*/ 10 w 1336"/>
                              <a:gd name="T119" fmla="*/ 720 h 1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36" h="1119">
                                <a:moveTo>
                                  <a:pt x="77" y="582"/>
                                </a:moveTo>
                                <a:lnTo>
                                  <a:pt x="77" y="582"/>
                                </a:lnTo>
                                <a:lnTo>
                                  <a:pt x="77" y="585"/>
                                </a:lnTo>
                                <a:lnTo>
                                  <a:pt x="79" y="582"/>
                                </a:lnTo>
                                <a:lnTo>
                                  <a:pt x="82" y="579"/>
                                </a:lnTo>
                                <a:lnTo>
                                  <a:pt x="84" y="579"/>
                                </a:lnTo>
                                <a:lnTo>
                                  <a:pt x="87" y="579"/>
                                </a:lnTo>
                                <a:lnTo>
                                  <a:pt x="90" y="579"/>
                                </a:lnTo>
                                <a:lnTo>
                                  <a:pt x="92" y="582"/>
                                </a:lnTo>
                                <a:lnTo>
                                  <a:pt x="95" y="587"/>
                                </a:lnTo>
                                <a:lnTo>
                                  <a:pt x="95" y="590"/>
                                </a:lnTo>
                                <a:lnTo>
                                  <a:pt x="92" y="595"/>
                                </a:lnTo>
                                <a:lnTo>
                                  <a:pt x="90" y="598"/>
                                </a:lnTo>
                                <a:lnTo>
                                  <a:pt x="82" y="603"/>
                                </a:lnTo>
                                <a:lnTo>
                                  <a:pt x="74" y="606"/>
                                </a:lnTo>
                                <a:lnTo>
                                  <a:pt x="58" y="617"/>
                                </a:lnTo>
                                <a:lnTo>
                                  <a:pt x="42" y="627"/>
                                </a:lnTo>
                                <a:lnTo>
                                  <a:pt x="26" y="646"/>
                                </a:lnTo>
                                <a:lnTo>
                                  <a:pt x="18" y="667"/>
                                </a:lnTo>
                                <a:lnTo>
                                  <a:pt x="18" y="691"/>
                                </a:lnTo>
                                <a:lnTo>
                                  <a:pt x="29" y="715"/>
                                </a:lnTo>
                                <a:lnTo>
                                  <a:pt x="45" y="744"/>
                                </a:lnTo>
                                <a:lnTo>
                                  <a:pt x="71" y="774"/>
                                </a:lnTo>
                                <a:lnTo>
                                  <a:pt x="71" y="776"/>
                                </a:lnTo>
                                <a:lnTo>
                                  <a:pt x="74" y="779"/>
                                </a:lnTo>
                                <a:lnTo>
                                  <a:pt x="77" y="789"/>
                                </a:lnTo>
                                <a:lnTo>
                                  <a:pt x="82" y="811"/>
                                </a:lnTo>
                                <a:lnTo>
                                  <a:pt x="95" y="837"/>
                                </a:lnTo>
                                <a:lnTo>
                                  <a:pt x="122" y="861"/>
                                </a:lnTo>
                                <a:lnTo>
                                  <a:pt x="132" y="867"/>
                                </a:lnTo>
                                <a:lnTo>
                                  <a:pt x="143" y="872"/>
                                </a:lnTo>
                                <a:lnTo>
                                  <a:pt x="156" y="875"/>
                                </a:lnTo>
                                <a:lnTo>
                                  <a:pt x="169" y="875"/>
                                </a:lnTo>
                                <a:lnTo>
                                  <a:pt x="183" y="872"/>
                                </a:lnTo>
                                <a:lnTo>
                                  <a:pt x="198" y="869"/>
                                </a:lnTo>
                                <a:lnTo>
                                  <a:pt x="214" y="864"/>
                                </a:lnTo>
                                <a:lnTo>
                                  <a:pt x="233" y="859"/>
                                </a:lnTo>
                                <a:lnTo>
                                  <a:pt x="233" y="843"/>
                                </a:lnTo>
                                <a:lnTo>
                                  <a:pt x="238" y="821"/>
                                </a:lnTo>
                                <a:lnTo>
                                  <a:pt x="249" y="795"/>
                                </a:lnTo>
                                <a:lnTo>
                                  <a:pt x="273" y="766"/>
                                </a:lnTo>
                                <a:lnTo>
                                  <a:pt x="275" y="763"/>
                                </a:lnTo>
                                <a:lnTo>
                                  <a:pt x="281" y="763"/>
                                </a:lnTo>
                                <a:lnTo>
                                  <a:pt x="283" y="763"/>
                                </a:lnTo>
                                <a:lnTo>
                                  <a:pt x="286" y="766"/>
                                </a:lnTo>
                                <a:lnTo>
                                  <a:pt x="289" y="768"/>
                                </a:lnTo>
                                <a:lnTo>
                                  <a:pt x="289" y="774"/>
                                </a:lnTo>
                                <a:lnTo>
                                  <a:pt x="289" y="776"/>
                                </a:lnTo>
                                <a:lnTo>
                                  <a:pt x="286" y="779"/>
                                </a:lnTo>
                                <a:lnTo>
                                  <a:pt x="262" y="811"/>
                                </a:lnTo>
                                <a:lnTo>
                                  <a:pt x="254" y="835"/>
                                </a:lnTo>
                                <a:lnTo>
                                  <a:pt x="251" y="853"/>
                                </a:lnTo>
                                <a:lnTo>
                                  <a:pt x="251" y="861"/>
                                </a:lnTo>
                                <a:lnTo>
                                  <a:pt x="278" y="906"/>
                                </a:lnTo>
                                <a:lnTo>
                                  <a:pt x="305" y="936"/>
                                </a:lnTo>
                                <a:lnTo>
                                  <a:pt x="336" y="954"/>
                                </a:lnTo>
                                <a:lnTo>
                                  <a:pt x="368" y="965"/>
                                </a:lnTo>
                                <a:lnTo>
                                  <a:pt x="397" y="968"/>
                                </a:lnTo>
                                <a:lnTo>
                                  <a:pt x="424" y="965"/>
                                </a:lnTo>
                                <a:lnTo>
                                  <a:pt x="445" y="962"/>
                                </a:lnTo>
                                <a:lnTo>
                                  <a:pt x="458" y="957"/>
                                </a:lnTo>
                                <a:lnTo>
                                  <a:pt x="456" y="944"/>
                                </a:lnTo>
                                <a:lnTo>
                                  <a:pt x="450" y="930"/>
                                </a:lnTo>
                                <a:lnTo>
                                  <a:pt x="448" y="917"/>
                                </a:lnTo>
                                <a:lnTo>
                                  <a:pt x="445" y="901"/>
                                </a:lnTo>
                                <a:lnTo>
                                  <a:pt x="445" y="898"/>
                                </a:lnTo>
                                <a:lnTo>
                                  <a:pt x="448" y="893"/>
                                </a:lnTo>
                                <a:lnTo>
                                  <a:pt x="453" y="890"/>
                                </a:lnTo>
                                <a:lnTo>
                                  <a:pt x="456" y="890"/>
                                </a:lnTo>
                                <a:lnTo>
                                  <a:pt x="458" y="890"/>
                                </a:lnTo>
                                <a:lnTo>
                                  <a:pt x="461" y="893"/>
                                </a:lnTo>
                                <a:lnTo>
                                  <a:pt x="464" y="896"/>
                                </a:lnTo>
                                <a:lnTo>
                                  <a:pt x="464" y="898"/>
                                </a:lnTo>
                                <a:lnTo>
                                  <a:pt x="469" y="933"/>
                                </a:lnTo>
                                <a:lnTo>
                                  <a:pt x="479" y="957"/>
                                </a:lnTo>
                                <a:lnTo>
                                  <a:pt x="493" y="976"/>
                                </a:lnTo>
                                <a:lnTo>
                                  <a:pt x="509" y="989"/>
                                </a:lnTo>
                                <a:lnTo>
                                  <a:pt x="525" y="997"/>
                                </a:lnTo>
                                <a:lnTo>
                                  <a:pt x="538" y="1002"/>
                                </a:lnTo>
                                <a:lnTo>
                                  <a:pt x="546" y="1005"/>
                                </a:lnTo>
                                <a:lnTo>
                                  <a:pt x="551" y="1005"/>
                                </a:lnTo>
                                <a:lnTo>
                                  <a:pt x="570" y="1005"/>
                                </a:lnTo>
                                <a:lnTo>
                                  <a:pt x="586" y="1002"/>
                                </a:lnTo>
                                <a:lnTo>
                                  <a:pt x="599" y="999"/>
                                </a:lnTo>
                                <a:lnTo>
                                  <a:pt x="612" y="997"/>
                                </a:lnTo>
                                <a:lnTo>
                                  <a:pt x="623" y="992"/>
                                </a:lnTo>
                                <a:lnTo>
                                  <a:pt x="633" y="986"/>
                                </a:lnTo>
                                <a:lnTo>
                                  <a:pt x="639" y="978"/>
                                </a:lnTo>
                                <a:lnTo>
                                  <a:pt x="644" y="970"/>
                                </a:lnTo>
                                <a:lnTo>
                                  <a:pt x="652" y="938"/>
                                </a:lnTo>
                                <a:lnTo>
                                  <a:pt x="644" y="904"/>
                                </a:lnTo>
                                <a:lnTo>
                                  <a:pt x="633" y="877"/>
                                </a:lnTo>
                                <a:lnTo>
                                  <a:pt x="625" y="867"/>
                                </a:lnTo>
                                <a:lnTo>
                                  <a:pt x="625" y="864"/>
                                </a:lnTo>
                                <a:lnTo>
                                  <a:pt x="625" y="859"/>
                                </a:lnTo>
                                <a:lnTo>
                                  <a:pt x="625" y="856"/>
                                </a:lnTo>
                                <a:lnTo>
                                  <a:pt x="628" y="853"/>
                                </a:lnTo>
                                <a:lnTo>
                                  <a:pt x="631" y="851"/>
                                </a:lnTo>
                                <a:lnTo>
                                  <a:pt x="636" y="851"/>
                                </a:lnTo>
                                <a:lnTo>
                                  <a:pt x="639" y="853"/>
                                </a:lnTo>
                                <a:lnTo>
                                  <a:pt x="641" y="856"/>
                                </a:lnTo>
                                <a:lnTo>
                                  <a:pt x="649" y="867"/>
                                </a:lnTo>
                                <a:lnTo>
                                  <a:pt x="662" y="896"/>
                                </a:lnTo>
                                <a:lnTo>
                                  <a:pt x="670" y="930"/>
                                </a:lnTo>
                                <a:lnTo>
                                  <a:pt x="665" y="970"/>
                                </a:lnTo>
                                <a:lnTo>
                                  <a:pt x="668" y="970"/>
                                </a:lnTo>
                                <a:lnTo>
                                  <a:pt x="670" y="970"/>
                                </a:lnTo>
                                <a:lnTo>
                                  <a:pt x="673" y="970"/>
                                </a:lnTo>
                                <a:lnTo>
                                  <a:pt x="673" y="973"/>
                                </a:lnTo>
                                <a:lnTo>
                                  <a:pt x="689" y="997"/>
                                </a:lnTo>
                                <a:lnTo>
                                  <a:pt x="705" y="1015"/>
                                </a:lnTo>
                                <a:lnTo>
                                  <a:pt x="723" y="1031"/>
                                </a:lnTo>
                                <a:lnTo>
                                  <a:pt x="742" y="1039"/>
                                </a:lnTo>
                                <a:lnTo>
                                  <a:pt x="760" y="1042"/>
                                </a:lnTo>
                                <a:lnTo>
                                  <a:pt x="776" y="1042"/>
                                </a:lnTo>
                                <a:lnTo>
                                  <a:pt x="790" y="1039"/>
                                </a:lnTo>
                                <a:lnTo>
                                  <a:pt x="800" y="1037"/>
                                </a:lnTo>
                                <a:lnTo>
                                  <a:pt x="795" y="1021"/>
                                </a:lnTo>
                                <a:lnTo>
                                  <a:pt x="792" y="999"/>
                                </a:lnTo>
                                <a:lnTo>
                                  <a:pt x="790" y="978"/>
                                </a:lnTo>
                                <a:lnTo>
                                  <a:pt x="790" y="954"/>
                                </a:lnTo>
                                <a:lnTo>
                                  <a:pt x="792" y="952"/>
                                </a:lnTo>
                                <a:lnTo>
                                  <a:pt x="795" y="946"/>
                                </a:lnTo>
                                <a:lnTo>
                                  <a:pt x="798" y="944"/>
                                </a:lnTo>
                                <a:lnTo>
                                  <a:pt x="800" y="944"/>
                                </a:lnTo>
                                <a:lnTo>
                                  <a:pt x="803" y="944"/>
                                </a:lnTo>
                                <a:lnTo>
                                  <a:pt x="808" y="946"/>
                                </a:lnTo>
                                <a:lnTo>
                                  <a:pt x="808" y="952"/>
                                </a:lnTo>
                                <a:lnTo>
                                  <a:pt x="808" y="954"/>
                                </a:lnTo>
                                <a:lnTo>
                                  <a:pt x="808" y="978"/>
                                </a:lnTo>
                                <a:lnTo>
                                  <a:pt x="811" y="999"/>
                                </a:lnTo>
                                <a:lnTo>
                                  <a:pt x="813" y="1015"/>
                                </a:lnTo>
                                <a:lnTo>
                                  <a:pt x="819" y="1031"/>
                                </a:lnTo>
                                <a:lnTo>
                                  <a:pt x="821" y="1034"/>
                                </a:lnTo>
                                <a:lnTo>
                                  <a:pt x="821" y="1037"/>
                                </a:lnTo>
                                <a:lnTo>
                                  <a:pt x="824" y="1039"/>
                                </a:lnTo>
                                <a:lnTo>
                                  <a:pt x="824" y="1042"/>
                                </a:lnTo>
                                <a:lnTo>
                                  <a:pt x="835" y="1061"/>
                                </a:lnTo>
                                <a:lnTo>
                                  <a:pt x="848" y="1074"/>
                                </a:lnTo>
                                <a:lnTo>
                                  <a:pt x="859" y="1079"/>
                                </a:lnTo>
                                <a:lnTo>
                                  <a:pt x="861" y="1082"/>
                                </a:lnTo>
                                <a:lnTo>
                                  <a:pt x="864" y="1082"/>
                                </a:lnTo>
                                <a:lnTo>
                                  <a:pt x="885" y="1090"/>
                                </a:lnTo>
                                <a:lnTo>
                                  <a:pt x="904" y="1093"/>
                                </a:lnTo>
                                <a:lnTo>
                                  <a:pt x="920" y="1093"/>
                                </a:lnTo>
                                <a:lnTo>
                                  <a:pt x="935" y="1087"/>
                                </a:lnTo>
                                <a:lnTo>
                                  <a:pt x="957" y="1069"/>
                                </a:lnTo>
                                <a:lnTo>
                                  <a:pt x="970" y="1045"/>
                                </a:lnTo>
                                <a:lnTo>
                                  <a:pt x="978" y="1023"/>
                                </a:lnTo>
                                <a:lnTo>
                                  <a:pt x="981" y="1013"/>
                                </a:lnTo>
                                <a:lnTo>
                                  <a:pt x="981" y="1015"/>
                                </a:lnTo>
                                <a:lnTo>
                                  <a:pt x="981" y="1013"/>
                                </a:lnTo>
                                <a:lnTo>
                                  <a:pt x="983" y="1007"/>
                                </a:lnTo>
                                <a:lnTo>
                                  <a:pt x="988" y="1005"/>
                                </a:lnTo>
                                <a:lnTo>
                                  <a:pt x="991" y="1005"/>
                                </a:lnTo>
                                <a:lnTo>
                                  <a:pt x="994" y="1005"/>
                                </a:lnTo>
                                <a:lnTo>
                                  <a:pt x="996" y="1007"/>
                                </a:lnTo>
                                <a:lnTo>
                                  <a:pt x="999" y="1010"/>
                                </a:lnTo>
                                <a:lnTo>
                                  <a:pt x="999" y="1013"/>
                                </a:lnTo>
                                <a:lnTo>
                                  <a:pt x="1010" y="1031"/>
                                </a:lnTo>
                                <a:lnTo>
                                  <a:pt x="1020" y="1050"/>
                                </a:lnTo>
                                <a:lnTo>
                                  <a:pt x="1031" y="1066"/>
                                </a:lnTo>
                                <a:lnTo>
                                  <a:pt x="1041" y="1077"/>
                                </a:lnTo>
                                <a:lnTo>
                                  <a:pt x="1049" y="1087"/>
                                </a:lnTo>
                                <a:lnTo>
                                  <a:pt x="1060" y="1095"/>
                                </a:lnTo>
                                <a:lnTo>
                                  <a:pt x="1071" y="1098"/>
                                </a:lnTo>
                                <a:lnTo>
                                  <a:pt x="1081" y="1101"/>
                                </a:lnTo>
                                <a:lnTo>
                                  <a:pt x="1102" y="1098"/>
                                </a:lnTo>
                                <a:lnTo>
                                  <a:pt x="1118" y="1087"/>
                                </a:lnTo>
                                <a:lnTo>
                                  <a:pt x="1129" y="1074"/>
                                </a:lnTo>
                                <a:lnTo>
                                  <a:pt x="1132" y="1069"/>
                                </a:lnTo>
                                <a:lnTo>
                                  <a:pt x="1134" y="1063"/>
                                </a:lnTo>
                                <a:lnTo>
                                  <a:pt x="1140" y="1063"/>
                                </a:lnTo>
                                <a:lnTo>
                                  <a:pt x="1142" y="1066"/>
                                </a:lnTo>
                                <a:lnTo>
                                  <a:pt x="1163" y="1069"/>
                                </a:lnTo>
                                <a:lnTo>
                                  <a:pt x="1179" y="1069"/>
                                </a:lnTo>
                                <a:lnTo>
                                  <a:pt x="1190" y="1063"/>
                                </a:lnTo>
                                <a:lnTo>
                                  <a:pt x="1201" y="1055"/>
                                </a:lnTo>
                                <a:lnTo>
                                  <a:pt x="1208" y="1039"/>
                                </a:lnTo>
                                <a:lnTo>
                                  <a:pt x="1211" y="1023"/>
                                </a:lnTo>
                                <a:lnTo>
                                  <a:pt x="1211" y="1010"/>
                                </a:lnTo>
                                <a:lnTo>
                                  <a:pt x="1208" y="1002"/>
                                </a:lnTo>
                                <a:lnTo>
                                  <a:pt x="1201" y="984"/>
                                </a:lnTo>
                                <a:lnTo>
                                  <a:pt x="1219" y="989"/>
                                </a:lnTo>
                                <a:lnTo>
                                  <a:pt x="1227" y="989"/>
                                </a:lnTo>
                                <a:lnTo>
                                  <a:pt x="1246" y="992"/>
                                </a:lnTo>
                                <a:lnTo>
                                  <a:pt x="1267" y="989"/>
                                </a:lnTo>
                                <a:lnTo>
                                  <a:pt x="1285" y="976"/>
                                </a:lnTo>
                                <a:lnTo>
                                  <a:pt x="1293" y="962"/>
                                </a:lnTo>
                                <a:lnTo>
                                  <a:pt x="1296" y="941"/>
                                </a:lnTo>
                                <a:lnTo>
                                  <a:pt x="1296" y="917"/>
                                </a:lnTo>
                                <a:lnTo>
                                  <a:pt x="1288" y="890"/>
                                </a:lnTo>
                                <a:lnTo>
                                  <a:pt x="1288" y="888"/>
                                </a:lnTo>
                                <a:lnTo>
                                  <a:pt x="1285" y="885"/>
                                </a:lnTo>
                                <a:lnTo>
                                  <a:pt x="1285" y="883"/>
                                </a:lnTo>
                                <a:lnTo>
                                  <a:pt x="1285" y="880"/>
                                </a:lnTo>
                                <a:lnTo>
                                  <a:pt x="1288" y="875"/>
                                </a:lnTo>
                                <a:lnTo>
                                  <a:pt x="1291" y="872"/>
                                </a:lnTo>
                                <a:lnTo>
                                  <a:pt x="1293" y="869"/>
                                </a:lnTo>
                                <a:lnTo>
                                  <a:pt x="1296" y="869"/>
                                </a:lnTo>
                                <a:lnTo>
                                  <a:pt x="1304" y="856"/>
                                </a:lnTo>
                                <a:lnTo>
                                  <a:pt x="1312" y="837"/>
                                </a:lnTo>
                                <a:lnTo>
                                  <a:pt x="1317" y="813"/>
                                </a:lnTo>
                                <a:lnTo>
                                  <a:pt x="1317" y="789"/>
                                </a:lnTo>
                                <a:lnTo>
                                  <a:pt x="1315" y="776"/>
                                </a:lnTo>
                                <a:lnTo>
                                  <a:pt x="1309" y="763"/>
                                </a:lnTo>
                                <a:lnTo>
                                  <a:pt x="1301" y="750"/>
                                </a:lnTo>
                                <a:lnTo>
                                  <a:pt x="1291" y="736"/>
                                </a:lnTo>
                                <a:lnTo>
                                  <a:pt x="1277" y="726"/>
                                </a:lnTo>
                                <a:lnTo>
                                  <a:pt x="1262" y="712"/>
                                </a:lnTo>
                                <a:lnTo>
                                  <a:pt x="1246" y="702"/>
                                </a:lnTo>
                                <a:lnTo>
                                  <a:pt x="1227" y="691"/>
                                </a:lnTo>
                                <a:lnTo>
                                  <a:pt x="1216" y="694"/>
                                </a:lnTo>
                                <a:lnTo>
                                  <a:pt x="1201" y="699"/>
                                </a:lnTo>
                                <a:lnTo>
                                  <a:pt x="1185" y="710"/>
                                </a:lnTo>
                                <a:lnTo>
                                  <a:pt x="1171" y="726"/>
                                </a:lnTo>
                                <a:lnTo>
                                  <a:pt x="1169" y="728"/>
                                </a:lnTo>
                                <a:lnTo>
                                  <a:pt x="1166" y="731"/>
                                </a:lnTo>
                                <a:lnTo>
                                  <a:pt x="1161" y="731"/>
                                </a:lnTo>
                                <a:lnTo>
                                  <a:pt x="1158" y="731"/>
                                </a:lnTo>
                                <a:lnTo>
                                  <a:pt x="1155" y="728"/>
                                </a:lnTo>
                                <a:lnTo>
                                  <a:pt x="1155" y="726"/>
                                </a:lnTo>
                                <a:lnTo>
                                  <a:pt x="1155" y="720"/>
                                </a:lnTo>
                                <a:lnTo>
                                  <a:pt x="1155" y="718"/>
                                </a:lnTo>
                                <a:lnTo>
                                  <a:pt x="1169" y="696"/>
                                </a:lnTo>
                                <a:lnTo>
                                  <a:pt x="1187" y="683"/>
                                </a:lnTo>
                                <a:lnTo>
                                  <a:pt x="1206" y="675"/>
                                </a:lnTo>
                                <a:lnTo>
                                  <a:pt x="1219" y="672"/>
                                </a:lnTo>
                                <a:lnTo>
                                  <a:pt x="1222" y="654"/>
                                </a:lnTo>
                                <a:lnTo>
                                  <a:pt x="1222" y="627"/>
                                </a:lnTo>
                                <a:lnTo>
                                  <a:pt x="1211" y="593"/>
                                </a:lnTo>
                                <a:lnTo>
                                  <a:pt x="1179" y="558"/>
                                </a:lnTo>
                                <a:lnTo>
                                  <a:pt x="1177" y="563"/>
                                </a:lnTo>
                                <a:lnTo>
                                  <a:pt x="1171" y="566"/>
                                </a:lnTo>
                                <a:lnTo>
                                  <a:pt x="1169" y="571"/>
                                </a:lnTo>
                                <a:lnTo>
                                  <a:pt x="1163" y="577"/>
                                </a:lnTo>
                                <a:lnTo>
                                  <a:pt x="1158" y="585"/>
                                </a:lnTo>
                                <a:lnTo>
                                  <a:pt x="1142" y="601"/>
                                </a:lnTo>
                                <a:lnTo>
                                  <a:pt x="1121" y="619"/>
                                </a:lnTo>
                                <a:lnTo>
                                  <a:pt x="1094" y="633"/>
                                </a:lnTo>
                                <a:lnTo>
                                  <a:pt x="1092" y="633"/>
                                </a:lnTo>
                                <a:lnTo>
                                  <a:pt x="1087" y="630"/>
                                </a:lnTo>
                                <a:lnTo>
                                  <a:pt x="1084" y="627"/>
                                </a:lnTo>
                                <a:lnTo>
                                  <a:pt x="1084" y="625"/>
                                </a:lnTo>
                                <a:lnTo>
                                  <a:pt x="1084" y="622"/>
                                </a:lnTo>
                                <a:lnTo>
                                  <a:pt x="1084" y="617"/>
                                </a:lnTo>
                                <a:lnTo>
                                  <a:pt x="1087" y="614"/>
                                </a:lnTo>
                                <a:lnTo>
                                  <a:pt x="1089" y="614"/>
                                </a:lnTo>
                                <a:lnTo>
                                  <a:pt x="1113" y="601"/>
                                </a:lnTo>
                                <a:lnTo>
                                  <a:pt x="1132" y="585"/>
                                </a:lnTo>
                                <a:lnTo>
                                  <a:pt x="1142" y="571"/>
                                </a:lnTo>
                                <a:lnTo>
                                  <a:pt x="1148" y="566"/>
                                </a:lnTo>
                                <a:lnTo>
                                  <a:pt x="1161" y="550"/>
                                </a:lnTo>
                                <a:lnTo>
                                  <a:pt x="1171" y="534"/>
                                </a:lnTo>
                                <a:lnTo>
                                  <a:pt x="1174" y="518"/>
                                </a:lnTo>
                                <a:lnTo>
                                  <a:pt x="1174" y="505"/>
                                </a:lnTo>
                                <a:lnTo>
                                  <a:pt x="1169" y="489"/>
                                </a:lnTo>
                                <a:lnTo>
                                  <a:pt x="1155" y="476"/>
                                </a:lnTo>
                                <a:lnTo>
                                  <a:pt x="1142" y="465"/>
                                </a:lnTo>
                                <a:lnTo>
                                  <a:pt x="1129" y="457"/>
                                </a:lnTo>
                                <a:lnTo>
                                  <a:pt x="1116" y="449"/>
                                </a:lnTo>
                                <a:lnTo>
                                  <a:pt x="1102" y="444"/>
                                </a:lnTo>
                                <a:lnTo>
                                  <a:pt x="1094" y="441"/>
                                </a:lnTo>
                                <a:lnTo>
                                  <a:pt x="1092" y="439"/>
                                </a:lnTo>
                                <a:lnTo>
                                  <a:pt x="1081" y="436"/>
                                </a:lnTo>
                                <a:lnTo>
                                  <a:pt x="1081" y="433"/>
                                </a:lnTo>
                                <a:lnTo>
                                  <a:pt x="1084" y="431"/>
                                </a:lnTo>
                                <a:lnTo>
                                  <a:pt x="1087" y="428"/>
                                </a:lnTo>
                                <a:lnTo>
                                  <a:pt x="1087" y="425"/>
                                </a:lnTo>
                                <a:lnTo>
                                  <a:pt x="1089" y="417"/>
                                </a:lnTo>
                                <a:lnTo>
                                  <a:pt x="1097" y="393"/>
                                </a:lnTo>
                                <a:lnTo>
                                  <a:pt x="1100" y="364"/>
                                </a:lnTo>
                                <a:lnTo>
                                  <a:pt x="1092" y="332"/>
                                </a:lnTo>
                                <a:lnTo>
                                  <a:pt x="1087" y="322"/>
                                </a:lnTo>
                                <a:lnTo>
                                  <a:pt x="1079" y="311"/>
                                </a:lnTo>
                                <a:lnTo>
                                  <a:pt x="1068" y="300"/>
                                </a:lnTo>
                                <a:lnTo>
                                  <a:pt x="1057" y="292"/>
                                </a:lnTo>
                                <a:lnTo>
                                  <a:pt x="1044" y="284"/>
                                </a:lnTo>
                                <a:lnTo>
                                  <a:pt x="1031" y="279"/>
                                </a:lnTo>
                                <a:lnTo>
                                  <a:pt x="1012" y="274"/>
                                </a:lnTo>
                                <a:lnTo>
                                  <a:pt x="994" y="268"/>
                                </a:lnTo>
                                <a:lnTo>
                                  <a:pt x="988" y="266"/>
                                </a:lnTo>
                                <a:lnTo>
                                  <a:pt x="988" y="258"/>
                                </a:lnTo>
                                <a:lnTo>
                                  <a:pt x="988" y="252"/>
                                </a:lnTo>
                                <a:lnTo>
                                  <a:pt x="986" y="236"/>
                                </a:lnTo>
                                <a:lnTo>
                                  <a:pt x="981" y="215"/>
                                </a:lnTo>
                                <a:lnTo>
                                  <a:pt x="965" y="194"/>
                                </a:lnTo>
                                <a:lnTo>
                                  <a:pt x="951" y="183"/>
                                </a:lnTo>
                                <a:lnTo>
                                  <a:pt x="935" y="178"/>
                                </a:lnTo>
                                <a:lnTo>
                                  <a:pt x="914" y="175"/>
                                </a:lnTo>
                                <a:lnTo>
                                  <a:pt x="893" y="175"/>
                                </a:lnTo>
                                <a:lnTo>
                                  <a:pt x="888" y="175"/>
                                </a:lnTo>
                                <a:lnTo>
                                  <a:pt x="885" y="167"/>
                                </a:lnTo>
                                <a:lnTo>
                                  <a:pt x="882" y="159"/>
                                </a:lnTo>
                                <a:lnTo>
                                  <a:pt x="874" y="141"/>
                                </a:lnTo>
                                <a:lnTo>
                                  <a:pt x="856" y="117"/>
                                </a:lnTo>
                                <a:lnTo>
                                  <a:pt x="829" y="101"/>
                                </a:lnTo>
                                <a:lnTo>
                                  <a:pt x="819" y="98"/>
                                </a:lnTo>
                                <a:lnTo>
                                  <a:pt x="808" y="96"/>
                                </a:lnTo>
                                <a:lnTo>
                                  <a:pt x="798" y="96"/>
                                </a:lnTo>
                                <a:lnTo>
                                  <a:pt x="784" y="98"/>
                                </a:lnTo>
                                <a:lnTo>
                                  <a:pt x="771" y="101"/>
                                </a:lnTo>
                                <a:lnTo>
                                  <a:pt x="758" y="106"/>
                                </a:lnTo>
                                <a:lnTo>
                                  <a:pt x="745" y="114"/>
                                </a:lnTo>
                                <a:lnTo>
                                  <a:pt x="729" y="122"/>
                                </a:lnTo>
                                <a:lnTo>
                                  <a:pt x="718" y="130"/>
                                </a:lnTo>
                                <a:lnTo>
                                  <a:pt x="713" y="117"/>
                                </a:lnTo>
                                <a:lnTo>
                                  <a:pt x="713" y="112"/>
                                </a:lnTo>
                                <a:lnTo>
                                  <a:pt x="707" y="104"/>
                                </a:lnTo>
                                <a:lnTo>
                                  <a:pt x="702" y="90"/>
                                </a:lnTo>
                                <a:lnTo>
                                  <a:pt x="692" y="74"/>
                                </a:lnTo>
                                <a:lnTo>
                                  <a:pt x="678" y="58"/>
                                </a:lnTo>
                                <a:lnTo>
                                  <a:pt x="660" y="45"/>
                                </a:lnTo>
                                <a:lnTo>
                                  <a:pt x="639" y="34"/>
                                </a:lnTo>
                                <a:lnTo>
                                  <a:pt x="609" y="29"/>
                                </a:lnTo>
                                <a:lnTo>
                                  <a:pt x="601" y="29"/>
                                </a:lnTo>
                                <a:lnTo>
                                  <a:pt x="586" y="29"/>
                                </a:lnTo>
                                <a:lnTo>
                                  <a:pt x="562" y="37"/>
                                </a:lnTo>
                                <a:lnTo>
                                  <a:pt x="538" y="50"/>
                                </a:lnTo>
                                <a:lnTo>
                                  <a:pt x="538" y="53"/>
                                </a:lnTo>
                                <a:lnTo>
                                  <a:pt x="535" y="53"/>
                                </a:lnTo>
                                <a:lnTo>
                                  <a:pt x="532" y="56"/>
                                </a:lnTo>
                                <a:lnTo>
                                  <a:pt x="522" y="69"/>
                                </a:lnTo>
                                <a:lnTo>
                                  <a:pt x="509" y="85"/>
                                </a:lnTo>
                                <a:lnTo>
                                  <a:pt x="498" y="104"/>
                                </a:lnTo>
                                <a:lnTo>
                                  <a:pt x="490" y="130"/>
                                </a:lnTo>
                                <a:lnTo>
                                  <a:pt x="490" y="133"/>
                                </a:lnTo>
                                <a:lnTo>
                                  <a:pt x="487" y="133"/>
                                </a:lnTo>
                                <a:lnTo>
                                  <a:pt x="482" y="135"/>
                                </a:lnTo>
                                <a:lnTo>
                                  <a:pt x="479" y="135"/>
                                </a:lnTo>
                                <a:lnTo>
                                  <a:pt x="477" y="133"/>
                                </a:lnTo>
                                <a:lnTo>
                                  <a:pt x="474" y="130"/>
                                </a:lnTo>
                                <a:lnTo>
                                  <a:pt x="474" y="125"/>
                                </a:lnTo>
                                <a:lnTo>
                                  <a:pt x="474" y="122"/>
                                </a:lnTo>
                                <a:lnTo>
                                  <a:pt x="482" y="98"/>
                                </a:lnTo>
                                <a:lnTo>
                                  <a:pt x="493" y="77"/>
                                </a:lnTo>
                                <a:lnTo>
                                  <a:pt x="506" y="61"/>
                                </a:lnTo>
                                <a:lnTo>
                                  <a:pt x="517" y="45"/>
                                </a:lnTo>
                                <a:lnTo>
                                  <a:pt x="509" y="40"/>
                                </a:lnTo>
                                <a:lnTo>
                                  <a:pt x="498" y="32"/>
                                </a:lnTo>
                                <a:lnTo>
                                  <a:pt x="485" y="29"/>
                                </a:lnTo>
                                <a:lnTo>
                                  <a:pt x="469" y="29"/>
                                </a:lnTo>
                                <a:lnTo>
                                  <a:pt x="450" y="34"/>
                                </a:lnTo>
                                <a:lnTo>
                                  <a:pt x="434" y="50"/>
                                </a:lnTo>
                                <a:lnTo>
                                  <a:pt x="418" y="74"/>
                                </a:lnTo>
                                <a:lnTo>
                                  <a:pt x="405" y="104"/>
                                </a:lnTo>
                                <a:lnTo>
                                  <a:pt x="403" y="106"/>
                                </a:lnTo>
                                <a:lnTo>
                                  <a:pt x="400" y="109"/>
                                </a:lnTo>
                                <a:lnTo>
                                  <a:pt x="397" y="109"/>
                                </a:lnTo>
                                <a:lnTo>
                                  <a:pt x="395" y="109"/>
                                </a:lnTo>
                                <a:lnTo>
                                  <a:pt x="392" y="106"/>
                                </a:lnTo>
                                <a:lnTo>
                                  <a:pt x="389" y="104"/>
                                </a:lnTo>
                                <a:lnTo>
                                  <a:pt x="389" y="101"/>
                                </a:lnTo>
                                <a:lnTo>
                                  <a:pt x="389" y="98"/>
                                </a:lnTo>
                                <a:lnTo>
                                  <a:pt x="395" y="82"/>
                                </a:lnTo>
                                <a:lnTo>
                                  <a:pt x="403" y="66"/>
                                </a:lnTo>
                                <a:lnTo>
                                  <a:pt x="411" y="53"/>
                                </a:lnTo>
                                <a:lnTo>
                                  <a:pt x="418" y="42"/>
                                </a:lnTo>
                                <a:lnTo>
                                  <a:pt x="411" y="37"/>
                                </a:lnTo>
                                <a:lnTo>
                                  <a:pt x="395" y="26"/>
                                </a:lnTo>
                                <a:lnTo>
                                  <a:pt x="376" y="21"/>
                                </a:lnTo>
                                <a:lnTo>
                                  <a:pt x="355" y="21"/>
                                </a:lnTo>
                                <a:lnTo>
                                  <a:pt x="336" y="26"/>
                                </a:lnTo>
                                <a:lnTo>
                                  <a:pt x="318" y="40"/>
                                </a:lnTo>
                                <a:lnTo>
                                  <a:pt x="302" y="61"/>
                                </a:lnTo>
                                <a:lnTo>
                                  <a:pt x="289" y="88"/>
                                </a:lnTo>
                                <a:lnTo>
                                  <a:pt x="286" y="96"/>
                                </a:lnTo>
                                <a:lnTo>
                                  <a:pt x="278" y="93"/>
                                </a:lnTo>
                                <a:lnTo>
                                  <a:pt x="273" y="93"/>
                                </a:lnTo>
                                <a:lnTo>
                                  <a:pt x="259" y="93"/>
                                </a:lnTo>
                                <a:lnTo>
                                  <a:pt x="241" y="98"/>
                                </a:lnTo>
                                <a:lnTo>
                                  <a:pt x="222" y="109"/>
                                </a:lnTo>
                                <a:lnTo>
                                  <a:pt x="209" y="122"/>
                                </a:lnTo>
                                <a:lnTo>
                                  <a:pt x="201" y="143"/>
                                </a:lnTo>
                                <a:lnTo>
                                  <a:pt x="196" y="167"/>
                                </a:lnTo>
                                <a:lnTo>
                                  <a:pt x="193" y="197"/>
                                </a:lnTo>
                                <a:lnTo>
                                  <a:pt x="209" y="186"/>
                                </a:lnTo>
                                <a:lnTo>
                                  <a:pt x="222" y="178"/>
                                </a:lnTo>
                                <a:lnTo>
                                  <a:pt x="238" y="170"/>
                                </a:lnTo>
                                <a:lnTo>
                                  <a:pt x="251" y="165"/>
                                </a:lnTo>
                                <a:lnTo>
                                  <a:pt x="267" y="162"/>
                                </a:lnTo>
                                <a:lnTo>
                                  <a:pt x="281" y="159"/>
                                </a:lnTo>
                                <a:lnTo>
                                  <a:pt x="297" y="159"/>
                                </a:lnTo>
                                <a:lnTo>
                                  <a:pt x="310" y="159"/>
                                </a:lnTo>
                                <a:lnTo>
                                  <a:pt x="336" y="167"/>
                                </a:lnTo>
                                <a:lnTo>
                                  <a:pt x="358" y="178"/>
                                </a:lnTo>
                                <a:lnTo>
                                  <a:pt x="373" y="194"/>
                                </a:lnTo>
                                <a:lnTo>
                                  <a:pt x="384" y="205"/>
                                </a:lnTo>
                                <a:lnTo>
                                  <a:pt x="400" y="194"/>
                                </a:lnTo>
                                <a:lnTo>
                                  <a:pt x="416" y="186"/>
                                </a:lnTo>
                                <a:lnTo>
                                  <a:pt x="432" y="181"/>
                                </a:lnTo>
                                <a:lnTo>
                                  <a:pt x="448" y="175"/>
                                </a:lnTo>
                                <a:lnTo>
                                  <a:pt x="464" y="175"/>
                                </a:lnTo>
                                <a:lnTo>
                                  <a:pt x="477" y="175"/>
                                </a:lnTo>
                                <a:lnTo>
                                  <a:pt x="493" y="175"/>
                                </a:lnTo>
                                <a:lnTo>
                                  <a:pt x="506" y="181"/>
                                </a:lnTo>
                                <a:lnTo>
                                  <a:pt x="535" y="194"/>
                                </a:lnTo>
                                <a:lnTo>
                                  <a:pt x="559" y="215"/>
                                </a:lnTo>
                                <a:lnTo>
                                  <a:pt x="580" y="236"/>
                                </a:lnTo>
                                <a:lnTo>
                                  <a:pt x="596" y="260"/>
                                </a:lnTo>
                                <a:lnTo>
                                  <a:pt x="607" y="284"/>
                                </a:lnTo>
                                <a:lnTo>
                                  <a:pt x="617" y="306"/>
                                </a:lnTo>
                                <a:lnTo>
                                  <a:pt x="623" y="319"/>
                                </a:lnTo>
                                <a:lnTo>
                                  <a:pt x="625" y="327"/>
                                </a:lnTo>
                                <a:lnTo>
                                  <a:pt x="625" y="330"/>
                                </a:lnTo>
                                <a:lnTo>
                                  <a:pt x="623" y="335"/>
                                </a:lnTo>
                                <a:lnTo>
                                  <a:pt x="620" y="338"/>
                                </a:lnTo>
                                <a:lnTo>
                                  <a:pt x="617" y="340"/>
                                </a:lnTo>
                                <a:lnTo>
                                  <a:pt x="615" y="340"/>
                                </a:lnTo>
                                <a:lnTo>
                                  <a:pt x="612" y="338"/>
                                </a:lnTo>
                                <a:lnTo>
                                  <a:pt x="609" y="335"/>
                                </a:lnTo>
                                <a:lnTo>
                                  <a:pt x="607" y="332"/>
                                </a:lnTo>
                                <a:lnTo>
                                  <a:pt x="604" y="327"/>
                                </a:lnTo>
                                <a:lnTo>
                                  <a:pt x="601" y="314"/>
                                </a:lnTo>
                                <a:lnTo>
                                  <a:pt x="591" y="298"/>
                                </a:lnTo>
                                <a:lnTo>
                                  <a:pt x="580" y="274"/>
                                </a:lnTo>
                                <a:lnTo>
                                  <a:pt x="567" y="252"/>
                                </a:lnTo>
                                <a:lnTo>
                                  <a:pt x="548" y="231"/>
                                </a:lnTo>
                                <a:lnTo>
                                  <a:pt x="525" y="213"/>
                                </a:lnTo>
                                <a:lnTo>
                                  <a:pt x="501" y="199"/>
                                </a:lnTo>
                                <a:lnTo>
                                  <a:pt x="487" y="197"/>
                                </a:lnTo>
                                <a:lnTo>
                                  <a:pt x="474" y="194"/>
                                </a:lnTo>
                                <a:lnTo>
                                  <a:pt x="461" y="194"/>
                                </a:lnTo>
                                <a:lnTo>
                                  <a:pt x="448" y="197"/>
                                </a:lnTo>
                                <a:lnTo>
                                  <a:pt x="432" y="202"/>
                                </a:lnTo>
                                <a:lnTo>
                                  <a:pt x="418" y="207"/>
                                </a:lnTo>
                                <a:lnTo>
                                  <a:pt x="403" y="215"/>
                                </a:lnTo>
                                <a:lnTo>
                                  <a:pt x="387" y="226"/>
                                </a:lnTo>
                                <a:lnTo>
                                  <a:pt x="379" y="231"/>
                                </a:lnTo>
                                <a:lnTo>
                                  <a:pt x="373" y="223"/>
                                </a:lnTo>
                                <a:lnTo>
                                  <a:pt x="368" y="215"/>
                                </a:lnTo>
                                <a:lnTo>
                                  <a:pt x="358" y="202"/>
                                </a:lnTo>
                                <a:lnTo>
                                  <a:pt x="336" y="186"/>
                                </a:lnTo>
                                <a:lnTo>
                                  <a:pt x="305" y="178"/>
                                </a:lnTo>
                                <a:lnTo>
                                  <a:pt x="291" y="178"/>
                                </a:lnTo>
                                <a:lnTo>
                                  <a:pt x="281" y="178"/>
                                </a:lnTo>
                                <a:lnTo>
                                  <a:pt x="267" y="181"/>
                                </a:lnTo>
                                <a:lnTo>
                                  <a:pt x="254" y="183"/>
                                </a:lnTo>
                                <a:lnTo>
                                  <a:pt x="238" y="189"/>
                                </a:lnTo>
                                <a:lnTo>
                                  <a:pt x="225" y="197"/>
                                </a:lnTo>
                                <a:lnTo>
                                  <a:pt x="209" y="207"/>
                                </a:lnTo>
                                <a:lnTo>
                                  <a:pt x="193" y="218"/>
                                </a:lnTo>
                                <a:lnTo>
                                  <a:pt x="193" y="221"/>
                                </a:lnTo>
                                <a:lnTo>
                                  <a:pt x="193" y="223"/>
                                </a:lnTo>
                                <a:lnTo>
                                  <a:pt x="193" y="228"/>
                                </a:lnTo>
                                <a:lnTo>
                                  <a:pt x="188" y="231"/>
                                </a:lnTo>
                                <a:lnTo>
                                  <a:pt x="185" y="231"/>
                                </a:lnTo>
                                <a:lnTo>
                                  <a:pt x="183" y="231"/>
                                </a:lnTo>
                                <a:lnTo>
                                  <a:pt x="180" y="228"/>
                                </a:lnTo>
                                <a:lnTo>
                                  <a:pt x="175" y="234"/>
                                </a:lnTo>
                                <a:lnTo>
                                  <a:pt x="169" y="239"/>
                                </a:lnTo>
                                <a:lnTo>
                                  <a:pt x="161" y="247"/>
                                </a:lnTo>
                                <a:lnTo>
                                  <a:pt x="156" y="252"/>
                                </a:lnTo>
                                <a:lnTo>
                                  <a:pt x="151" y="258"/>
                                </a:lnTo>
                                <a:lnTo>
                                  <a:pt x="140" y="266"/>
                                </a:lnTo>
                                <a:lnTo>
                                  <a:pt x="130" y="282"/>
                                </a:lnTo>
                                <a:lnTo>
                                  <a:pt x="119" y="300"/>
                                </a:lnTo>
                                <a:lnTo>
                                  <a:pt x="108" y="324"/>
                                </a:lnTo>
                                <a:lnTo>
                                  <a:pt x="103" y="348"/>
                                </a:lnTo>
                                <a:lnTo>
                                  <a:pt x="106" y="377"/>
                                </a:lnTo>
                                <a:lnTo>
                                  <a:pt x="119" y="404"/>
                                </a:lnTo>
                                <a:lnTo>
                                  <a:pt x="122" y="407"/>
                                </a:lnTo>
                                <a:lnTo>
                                  <a:pt x="122" y="409"/>
                                </a:lnTo>
                                <a:lnTo>
                                  <a:pt x="119" y="412"/>
                                </a:lnTo>
                                <a:lnTo>
                                  <a:pt x="116" y="415"/>
                                </a:lnTo>
                                <a:lnTo>
                                  <a:pt x="114" y="417"/>
                                </a:lnTo>
                                <a:lnTo>
                                  <a:pt x="111" y="417"/>
                                </a:lnTo>
                                <a:lnTo>
                                  <a:pt x="106" y="415"/>
                                </a:lnTo>
                                <a:lnTo>
                                  <a:pt x="103" y="412"/>
                                </a:lnTo>
                                <a:lnTo>
                                  <a:pt x="90" y="380"/>
                                </a:lnTo>
                                <a:lnTo>
                                  <a:pt x="84" y="348"/>
                                </a:lnTo>
                                <a:lnTo>
                                  <a:pt x="90" y="319"/>
                                </a:lnTo>
                                <a:lnTo>
                                  <a:pt x="100" y="292"/>
                                </a:lnTo>
                                <a:lnTo>
                                  <a:pt x="114" y="271"/>
                                </a:lnTo>
                                <a:lnTo>
                                  <a:pt x="127" y="255"/>
                                </a:lnTo>
                                <a:lnTo>
                                  <a:pt x="137" y="242"/>
                                </a:lnTo>
                                <a:lnTo>
                                  <a:pt x="143" y="239"/>
                                </a:lnTo>
                                <a:lnTo>
                                  <a:pt x="151" y="231"/>
                                </a:lnTo>
                                <a:lnTo>
                                  <a:pt x="159" y="223"/>
                                </a:lnTo>
                                <a:lnTo>
                                  <a:pt x="167" y="215"/>
                                </a:lnTo>
                                <a:lnTo>
                                  <a:pt x="175" y="210"/>
                                </a:lnTo>
                                <a:lnTo>
                                  <a:pt x="175" y="173"/>
                                </a:lnTo>
                                <a:lnTo>
                                  <a:pt x="183" y="138"/>
                                </a:lnTo>
                                <a:lnTo>
                                  <a:pt x="193" y="114"/>
                                </a:lnTo>
                                <a:lnTo>
                                  <a:pt x="209" y="93"/>
                                </a:lnTo>
                                <a:lnTo>
                                  <a:pt x="228" y="82"/>
                                </a:lnTo>
                                <a:lnTo>
                                  <a:pt x="246" y="77"/>
                                </a:lnTo>
                                <a:lnTo>
                                  <a:pt x="262" y="74"/>
                                </a:lnTo>
                                <a:lnTo>
                                  <a:pt x="275" y="74"/>
                                </a:lnTo>
                                <a:lnTo>
                                  <a:pt x="291" y="45"/>
                                </a:lnTo>
                                <a:lnTo>
                                  <a:pt x="310" y="24"/>
                                </a:lnTo>
                                <a:lnTo>
                                  <a:pt x="328" y="10"/>
                                </a:lnTo>
                                <a:lnTo>
                                  <a:pt x="352" y="3"/>
                                </a:lnTo>
                                <a:lnTo>
                                  <a:pt x="365" y="0"/>
                                </a:lnTo>
                                <a:lnTo>
                                  <a:pt x="379" y="3"/>
                                </a:lnTo>
                                <a:lnTo>
                                  <a:pt x="392" y="5"/>
                                </a:lnTo>
                                <a:lnTo>
                                  <a:pt x="403" y="10"/>
                                </a:lnTo>
                                <a:lnTo>
                                  <a:pt x="411" y="16"/>
                                </a:lnTo>
                                <a:lnTo>
                                  <a:pt x="421" y="21"/>
                                </a:lnTo>
                                <a:lnTo>
                                  <a:pt x="426" y="26"/>
                                </a:lnTo>
                                <a:lnTo>
                                  <a:pt x="432" y="29"/>
                                </a:lnTo>
                                <a:lnTo>
                                  <a:pt x="440" y="21"/>
                                </a:lnTo>
                                <a:lnTo>
                                  <a:pt x="448" y="16"/>
                                </a:lnTo>
                                <a:lnTo>
                                  <a:pt x="456" y="13"/>
                                </a:lnTo>
                                <a:lnTo>
                                  <a:pt x="466" y="10"/>
                                </a:lnTo>
                                <a:lnTo>
                                  <a:pt x="487" y="10"/>
                                </a:lnTo>
                                <a:lnTo>
                                  <a:pt x="506" y="16"/>
                                </a:lnTo>
                                <a:lnTo>
                                  <a:pt x="519" y="26"/>
                                </a:lnTo>
                                <a:lnTo>
                                  <a:pt x="530" y="34"/>
                                </a:lnTo>
                                <a:lnTo>
                                  <a:pt x="546" y="24"/>
                                </a:lnTo>
                                <a:lnTo>
                                  <a:pt x="559" y="18"/>
                                </a:lnTo>
                                <a:lnTo>
                                  <a:pt x="572" y="13"/>
                                </a:lnTo>
                                <a:lnTo>
                                  <a:pt x="586" y="10"/>
                                </a:lnTo>
                                <a:lnTo>
                                  <a:pt x="593" y="10"/>
                                </a:lnTo>
                                <a:lnTo>
                                  <a:pt x="601" y="10"/>
                                </a:lnTo>
                                <a:lnTo>
                                  <a:pt x="607" y="10"/>
                                </a:lnTo>
                                <a:lnTo>
                                  <a:pt x="609" y="10"/>
                                </a:lnTo>
                                <a:lnTo>
                                  <a:pt x="636" y="16"/>
                                </a:lnTo>
                                <a:lnTo>
                                  <a:pt x="660" y="24"/>
                                </a:lnTo>
                                <a:lnTo>
                                  <a:pt x="678" y="34"/>
                                </a:lnTo>
                                <a:lnTo>
                                  <a:pt x="694" y="48"/>
                                </a:lnTo>
                                <a:lnTo>
                                  <a:pt x="707" y="64"/>
                                </a:lnTo>
                                <a:lnTo>
                                  <a:pt x="715" y="77"/>
                                </a:lnTo>
                                <a:lnTo>
                                  <a:pt x="723" y="90"/>
                                </a:lnTo>
                                <a:lnTo>
                                  <a:pt x="729" y="101"/>
                                </a:lnTo>
                                <a:lnTo>
                                  <a:pt x="745" y="93"/>
                                </a:lnTo>
                                <a:lnTo>
                                  <a:pt x="758" y="88"/>
                                </a:lnTo>
                                <a:lnTo>
                                  <a:pt x="771" y="82"/>
                                </a:lnTo>
                                <a:lnTo>
                                  <a:pt x="787" y="80"/>
                                </a:lnTo>
                                <a:lnTo>
                                  <a:pt x="800" y="77"/>
                                </a:lnTo>
                                <a:lnTo>
                                  <a:pt x="813" y="77"/>
                                </a:lnTo>
                                <a:lnTo>
                                  <a:pt x="824" y="80"/>
                                </a:lnTo>
                                <a:lnTo>
                                  <a:pt x="837" y="82"/>
                                </a:lnTo>
                                <a:lnTo>
                                  <a:pt x="864" y="98"/>
                                </a:lnTo>
                                <a:lnTo>
                                  <a:pt x="882" y="117"/>
                                </a:lnTo>
                                <a:lnTo>
                                  <a:pt x="896" y="138"/>
                                </a:lnTo>
                                <a:lnTo>
                                  <a:pt x="901" y="154"/>
                                </a:lnTo>
                                <a:lnTo>
                                  <a:pt x="914" y="154"/>
                                </a:lnTo>
                                <a:lnTo>
                                  <a:pt x="925" y="157"/>
                                </a:lnTo>
                                <a:lnTo>
                                  <a:pt x="935" y="157"/>
                                </a:lnTo>
                                <a:lnTo>
                                  <a:pt x="946" y="159"/>
                                </a:lnTo>
                                <a:lnTo>
                                  <a:pt x="957" y="165"/>
                                </a:lnTo>
                                <a:lnTo>
                                  <a:pt x="965" y="167"/>
                                </a:lnTo>
                                <a:lnTo>
                                  <a:pt x="973" y="175"/>
                                </a:lnTo>
                                <a:lnTo>
                                  <a:pt x="981" y="181"/>
                                </a:lnTo>
                                <a:lnTo>
                                  <a:pt x="994" y="199"/>
                                </a:lnTo>
                                <a:lnTo>
                                  <a:pt x="1002" y="221"/>
                                </a:lnTo>
                                <a:lnTo>
                                  <a:pt x="1007" y="239"/>
                                </a:lnTo>
                                <a:lnTo>
                                  <a:pt x="1007" y="252"/>
                                </a:lnTo>
                                <a:lnTo>
                                  <a:pt x="1026" y="258"/>
                                </a:lnTo>
                                <a:lnTo>
                                  <a:pt x="1044" y="263"/>
                                </a:lnTo>
                                <a:lnTo>
                                  <a:pt x="1060" y="271"/>
                                </a:lnTo>
                                <a:lnTo>
                                  <a:pt x="1073" y="279"/>
                                </a:lnTo>
                                <a:lnTo>
                                  <a:pt x="1084" y="290"/>
                                </a:lnTo>
                                <a:lnTo>
                                  <a:pt x="1094" y="300"/>
                                </a:lnTo>
                                <a:lnTo>
                                  <a:pt x="1102" y="311"/>
                                </a:lnTo>
                                <a:lnTo>
                                  <a:pt x="1110" y="324"/>
                                </a:lnTo>
                                <a:lnTo>
                                  <a:pt x="1118" y="353"/>
                                </a:lnTo>
                                <a:lnTo>
                                  <a:pt x="1118" y="383"/>
                                </a:lnTo>
                                <a:lnTo>
                                  <a:pt x="1113" y="407"/>
                                </a:lnTo>
                                <a:lnTo>
                                  <a:pt x="1108" y="425"/>
                                </a:lnTo>
                                <a:lnTo>
                                  <a:pt x="1118" y="428"/>
                                </a:lnTo>
                                <a:lnTo>
                                  <a:pt x="1129" y="436"/>
                                </a:lnTo>
                                <a:lnTo>
                                  <a:pt x="1142" y="441"/>
                                </a:lnTo>
                                <a:lnTo>
                                  <a:pt x="1155" y="449"/>
                                </a:lnTo>
                                <a:lnTo>
                                  <a:pt x="1166" y="460"/>
                                </a:lnTo>
                                <a:lnTo>
                                  <a:pt x="1177" y="473"/>
                                </a:lnTo>
                                <a:lnTo>
                                  <a:pt x="1187" y="486"/>
                                </a:lnTo>
                                <a:lnTo>
                                  <a:pt x="1193" y="500"/>
                                </a:lnTo>
                                <a:lnTo>
                                  <a:pt x="1193" y="510"/>
                                </a:lnTo>
                                <a:lnTo>
                                  <a:pt x="1193" y="521"/>
                                </a:lnTo>
                                <a:lnTo>
                                  <a:pt x="1190" y="532"/>
                                </a:lnTo>
                                <a:lnTo>
                                  <a:pt x="1187" y="542"/>
                                </a:lnTo>
                                <a:lnTo>
                                  <a:pt x="1224" y="579"/>
                                </a:lnTo>
                                <a:lnTo>
                                  <a:pt x="1240" y="617"/>
                                </a:lnTo>
                                <a:lnTo>
                                  <a:pt x="1240" y="651"/>
                                </a:lnTo>
                                <a:lnTo>
                                  <a:pt x="1238" y="675"/>
                                </a:lnTo>
                                <a:lnTo>
                                  <a:pt x="1259" y="688"/>
                                </a:lnTo>
                                <a:lnTo>
                                  <a:pt x="1277" y="699"/>
                                </a:lnTo>
                                <a:lnTo>
                                  <a:pt x="1293" y="712"/>
                                </a:lnTo>
                                <a:lnTo>
                                  <a:pt x="1307" y="726"/>
                                </a:lnTo>
                                <a:lnTo>
                                  <a:pt x="1317" y="742"/>
                                </a:lnTo>
                                <a:lnTo>
                                  <a:pt x="1325" y="755"/>
                                </a:lnTo>
                                <a:lnTo>
                                  <a:pt x="1330" y="771"/>
                                </a:lnTo>
                                <a:lnTo>
                                  <a:pt x="1336" y="787"/>
                                </a:lnTo>
                                <a:lnTo>
                                  <a:pt x="1336" y="821"/>
                                </a:lnTo>
                                <a:lnTo>
                                  <a:pt x="1328" y="848"/>
                                </a:lnTo>
                                <a:lnTo>
                                  <a:pt x="1317" y="872"/>
                                </a:lnTo>
                                <a:lnTo>
                                  <a:pt x="1307" y="885"/>
                                </a:lnTo>
                                <a:lnTo>
                                  <a:pt x="1315" y="920"/>
                                </a:lnTo>
                                <a:lnTo>
                                  <a:pt x="1315" y="946"/>
                                </a:lnTo>
                                <a:lnTo>
                                  <a:pt x="1309" y="970"/>
                                </a:lnTo>
                                <a:lnTo>
                                  <a:pt x="1299" y="989"/>
                                </a:lnTo>
                                <a:lnTo>
                                  <a:pt x="1280" y="1002"/>
                                </a:lnTo>
                                <a:lnTo>
                                  <a:pt x="1262" y="1007"/>
                                </a:lnTo>
                                <a:lnTo>
                                  <a:pt x="1243" y="1010"/>
                                </a:lnTo>
                                <a:lnTo>
                                  <a:pt x="1227" y="1010"/>
                                </a:lnTo>
                                <a:lnTo>
                                  <a:pt x="1230" y="1023"/>
                                </a:lnTo>
                                <a:lnTo>
                                  <a:pt x="1227" y="1037"/>
                                </a:lnTo>
                                <a:lnTo>
                                  <a:pt x="1224" y="1053"/>
                                </a:lnTo>
                                <a:lnTo>
                                  <a:pt x="1216" y="1066"/>
                                </a:lnTo>
                                <a:lnTo>
                                  <a:pt x="1203" y="1077"/>
                                </a:lnTo>
                                <a:lnTo>
                                  <a:pt x="1187" y="1085"/>
                                </a:lnTo>
                                <a:lnTo>
                                  <a:pt x="1166" y="1087"/>
                                </a:lnTo>
                                <a:lnTo>
                                  <a:pt x="1142" y="1085"/>
                                </a:lnTo>
                                <a:lnTo>
                                  <a:pt x="1134" y="1095"/>
                                </a:lnTo>
                                <a:lnTo>
                                  <a:pt x="1121" y="1106"/>
                                </a:lnTo>
                                <a:lnTo>
                                  <a:pt x="1102" y="1116"/>
                                </a:lnTo>
                                <a:lnTo>
                                  <a:pt x="1081" y="1119"/>
                                </a:lnTo>
                                <a:lnTo>
                                  <a:pt x="1071" y="1119"/>
                                </a:lnTo>
                                <a:lnTo>
                                  <a:pt x="1057" y="1114"/>
                                </a:lnTo>
                                <a:lnTo>
                                  <a:pt x="1047" y="1109"/>
                                </a:lnTo>
                                <a:lnTo>
                                  <a:pt x="1036" y="1098"/>
                                </a:lnTo>
                                <a:lnTo>
                                  <a:pt x="1026" y="1087"/>
                                </a:lnTo>
                                <a:lnTo>
                                  <a:pt x="1015" y="1074"/>
                                </a:lnTo>
                                <a:lnTo>
                                  <a:pt x="1004" y="1058"/>
                                </a:lnTo>
                                <a:lnTo>
                                  <a:pt x="994" y="1039"/>
                                </a:lnTo>
                                <a:lnTo>
                                  <a:pt x="986" y="1055"/>
                                </a:lnTo>
                                <a:lnTo>
                                  <a:pt x="978" y="1074"/>
                                </a:lnTo>
                                <a:lnTo>
                                  <a:pt x="965" y="1090"/>
                                </a:lnTo>
                                <a:lnTo>
                                  <a:pt x="946" y="1103"/>
                                </a:lnTo>
                                <a:lnTo>
                                  <a:pt x="935" y="1109"/>
                                </a:lnTo>
                                <a:lnTo>
                                  <a:pt x="927" y="1111"/>
                                </a:lnTo>
                                <a:lnTo>
                                  <a:pt x="917" y="1114"/>
                                </a:lnTo>
                                <a:lnTo>
                                  <a:pt x="906" y="1114"/>
                                </a:lnTo>
                                <a:lnTo>
                                  <a:pt x="893" y="1111"/>
                                </a:lnTo>
                                <a:lnTo>
                                  <a:pt x="882" y="1109"/>
                                </a:lnTo>
                                <a:lnTo>
                                  <a:pt x="869" y="1103"/>
                                </a:lnTo>
                                <a:lnTo>
                                  <a:pt x="856" y="1098"/>
                                </a:lnTo>
                                <a:lnTo>
                                  <a:pt x="848" y="1095"/>
                                </a:lnTo>
                                <a:lnTo>
                                  <a:pt x="837" y="1087"/>
                                </a:lnTo>
                                <a:lnTo>
                                  <a:pt x="821" y="1074"/>
                                </a:lnTo>
                                <a:lnTo>
                                  <a:pt x="808" y="1053"/>
                                </a:lnTo>
                                <a:lnTo>
                                  <a:pt x="795" y="1058"/>
                                </a:lnTo>
                                <a:lnTo>
                                  <a:pt x="776" y="1061"/>
                                </a:lnTo>
                                <a:lnTo>
                                  <a:pt x="758" y="1061"/>
                                </a:lnTo>
                                <a:lnTo>
                                  <a:pt x="737" y="1055"/>
                                </a:lnTo>
                                <a:lnTo>
                                  <a:pt x="726" y="1053"/>
                                </a:lnTo>
                                <a:lnTo>
                                  <a:pt x="713" y="1047"/>
                                </a:lnTo>
                                <a:lnTo>
                                  <a:pt x="702" y="1039"/>
                                </a:lnTo>
                                <a:lnTo>
                                  <a:pt x="694" y="1031"/>
                                </a:lnTo>
                                <a:lnTo>
                                  <a:pt x="684" y="1021"/>
                                </a:lnTo>
                                <a:lnTo>
                                  <a:pt x="673" y="1010"/>
                                </a:lnTo>
                                <a:lnTo>
                                  <a:pt x="665" y="997"/>
                                </a:lnTo>
                                <a:lnTo>
                                  <a:pt x="657" y="984"/>
                                </a:lnTo>
                                <a:lnTo>
                                  <a:pt x="649" y="994"/>
                                </a:lnTo>
                                <a:lnTo>
                                  <a:pt x="641" y="1002"/>
                                </a:lnTo>
                                <a:lnTo>
                                  <a:pt x="631" y="1007"/>
                                </a:lnTo>
                                <a:lnTo>
                                  <a:pt x="617" y="1013"/>
                                </a:lnTo>
                                <a:lnTo>
                                  <a:pt x="604" y="1018"/>
                                </a:lnTo>
                                <a:lnTo>
                                  <a:pt x="588" y="1021"/>
                                </a:lnTo>
                                <a:lnTo>
                                  <a:pt x="570" y="1023"/>
                                </a:lnTo>
                                <a:lnTo>
                                  <a:pt x="551" y="1023"/>
                                </a:lnTo>
                                <a:lnTo>
                                  <a:pt x="548" y="1023"/>
                                </a:lnTo>
                                <a:lnTo>
                                  <a:pt x="543" y="1023"/>
                                </a:lnTo>
                                <a:lnTo>
                                  <a:pt x="532" y="1021"/>
                                </a:lnTo>
                                <a:lnTo>
                                  <a:pt x="522" y="1015"/>
                                </a:lnTo>
                                <a:lnTo>
                                  <a:pt x="509" y="1010"/>
                                </a:lnTo>
                                <a:lnTo>
                                  <a:pt x="493" y="1002"/>
                                </a:lnTo>
                                <a:lnTo>
                                  <a:pt x="479" y="989"/>
                                </a:lnTo>
                                <a:lnTo>
                                  <a:pt x="469" y="973"/>
                                </a:lnTo>
                                <a:lnTo>
                                  <a:pt x="456" y="978"/>
                                </a:lnTo>
                                <a:lnTo>
                                  <a:pt x="432" y="984"/>
                                </a:lnTo>
                                <a:lnTo>
                                  <a:pt x="403" y="986"/>
                                </a:lnTo>
                                <a:lnTo>
                                  <a:pt x="371" y="984"/>
                                </a:lnTo>
                                <a:lnTo>
                                  <a:pt x="336" y="973"/>
                                </a:lnTo>
                                <a:lnTo>
                                  <a:pt x="299" y="954"/>
                                </a:lnTo>
                                <a:lnTo>
                                  <a:pt x="267" y="922"/>
                                </a:lnTo>
                                <a:lnTo>
                                  <a:pt x="238" y="875"/>
                                </a:lnTo>
                                <a:lnTo>
                                  <a:pt x="220" y="883"/>
                                </a:lnTo>
                                <a:lnTo>
                                  <a:pt x="201" y="888"/>
                                </a:lnTo>
                                <a:lnTo>
                                  <a:pt x="185" y="890"/>
                                </a:lnTo>
                                <a:lnTo>
                                  <a:pt x="169" y="893"/>
                                </a:lnTo>
                                <a:lnTo>
                                  <a:pt x="153" y="893"/>
                                </a:lnTo>
                                <a:lnTo>
                                  <a:pt x="137" y="890"/>
                                </a:lnTo>
                                <a:lnTo>
                                  <a:pt x="124" y="885"/>
                                </a:lnTo>
                                <a:lnTo>
                                  <a:pt x="111" y="880"/>
                                </a:lnTo>
                                <a:lnTo>
                                  <a:pt x="84" y="856"/>
                                </a:lnTo>
                                <a:lnTo>
                                  <a:pt x="66" y="827"/>
                                </a:lnTo>
                                <a:lnTo>
                                  <a:pt x="58" y="800"/>
                                </a:lnTo>
                                <a:lnTo>
                                  <a:pt x="55" y="784"/>
                                </a:lnTo>
                                <a:lnTo>
                                  <a:pt x="29" y="752"/>
                                </a:lnTo>
                                <a:lnTo>
                                  <a:pt x="10" y="720"/>
                                </a:lnTo>
                                <a:lnTo>
                                  <a:pt x="0" y="691"/>
                                </a:lnTo>
                                <a:lnTo>
                                  <a:pt x="0" y="665"/>
                                </a:lnTo>
                                <a:lnTo>
                                  <a:pt x="10" y="635"/>
                                </a:lnTo>
                                <a:lnTo>
                                  <a:pt x="26" y="614"/>
                                </a:lnTo>
                                <a:lnTo>
                                  <a:pt x="47" y="601"/>
                                </a:lnTo>
                                <a:lnTo>
                                  <a:pt x="66" y="590"/>
                                </a:lnTo>
                                <a:lnTo>
                                  <a:pt x="69" y="587"/>
                                </a:lnTo>
                                <a:lnTo>
                                  <a:pt x="74" y="585"/>
                                </a:lnTo>
                                <a:lnTo>
                                  <a:pt x="77" y="585"/>
                                </a:lnTo>
                                <a:lnTo>
                                  <a:pt x="77" y="5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58"/>
                        <wps:cNvSpPr>
                          <a:spLocks/>
                        </wps:cNvSpPr>
                        <wps:spPr bwMode="auto">
                          <a:xfrm>
                            <a:off x="1060450" y="1178560"/>
                            <a:ext cx="172085" cy="238125"/>
                          </a:xfrm>
                          <a:custGeom>
                            <a:avLst/>
                            <a:gdLst>
                              <a:gd name="T0" fmla="*/ 3 w 271"/>
                              <a:gd name="T1" fmla="*/ 16 h 375"/>
                              <a:gd name="T2" fmla="*/ 0 w 271"/>
                              <a:gd name="T3" fmla="*/ 10 h 375"/>
                              <a:gd name="T4" fmla="*/ 0 w 271"/>
                              <a:gd name="T5" fmla="*/ 2 h 375"/>
                              <a:gd name="T6" fmla="*/ 5 w 271"/>
                              <a:gd name="T7" fmla="*/ 0 h 375"/>
                              <a:gd name="T8" fmla="*/ 13 w 271"/>
                              <a:gd name="T9" fmla="*/ 0 h 375"/>
                              <a:gd name="T10" fmla="*/ 27 w 271"/>
                              <a:gd name="T11" fmla="*/ 10 h 375"/>
                              <a:gd name="T12" fmla="*/ 48 w 271"/>
                              <a:gd name="T13" fmla="*/ 37 h 375"/>
                              <a:gd name="T14" fmla="*/ 53 w 271"/>
                              <a:gd name="T15" fmla="*/ 87 h 375"/>
                              <a:gd name="T16" fmla="*/ 29 w 271"/>
                              <a:gd name="T17" fmla="*/ 143 h 375"/>
                              <a:gd name="T18" fmla="*/ 19 w 271"/>
                              <a:gd name="T19" fmla="*/ 178 h 375"/>
                              <a:gd name="T20" fmla="*/ 27 w 271"/>
                              <a:gd name="T21" fmla="*/ 210 h 375"/>
                              <a:gd name="T22" fmla="*/ 48 w 271"/>
                              <a:gd name="T23" fmla="*/ 231 h 375"/>
                              <a:gd name="T24" fmla="*/ 77 w 271"/>
                              <a:gd name="T25" fmla="*/ 244 h 375"/>
                              <a:gd name="T26" fmla="*/ 93 w 271"/>
                              <a:gd name="T27" fmla="*/ 242 h 375"/>
                              <a:gd name="T28" fmla="*/ 101 w 271"/>
                              <a:gd name="T29" fmla="*/ 231 h 375"/>
                              <a:gd name="T30" fmla="*/ 122 w 271"/>
                              <a:gd name="T31" fmla="*/ 207 h 375"/>
                              <a:gd name="T32" fmla="*/ 154 w 271"/>
                              <a:gd name="T33" fmla="*/ 194 h 375"/>
                              <a:gd name="T34" fmla="*/ 183 w 271"/>
                              <a:gd name="T35" fmla="*/ 196 h 375"/>
                              <a:gd name="T36" fmla="*/ 220 w 271"/>
                              <a:gd name="T37" fmla="*/ 210 h 375"/>
                              <a:gd name="T38" fmla="*/ 260 w 271"/>
                              <a:gd name="T39" fmla="*/ 266 h 375"/>
                              <a:gd name="T40" fmla="*/ 271 w 271"/>
                              <a:gd name="T41" fmla="*/ 345 h 375"/>
                              <a:gd name="T42" fmla="*/ 271 w 271"/>
                              <a:gd name="T43" fmla="*/ 364 h 375"/>
                              <a:gd name="T44" fmla="*/ 263 w 271"/>
                              <a:gd name="T45" fmla="*/ 369 h 375"/>
                              <a:gd name="T46" fmla="*/ 257 w 271"/>
                              <a:gd name="T47" fmla="*/ 369 h 375"/>
                              <a:gd name="T48" fmla="*/ 252 w 271"/>
                              <a:gd name="T49" fmla="*/ 361 h 375"/>
                              <a:gd name="T50" fmla="*/ 252 w 271"/>
                              <a:gd name="T51" fmla="*/ 359 h 375"/>
                              <a:gd name="T52" fmla="*/ 252 w 271"/>
                              <a:gd name="T53" fmla="*/ 313 h 375"/>
                              <a:gd name="T54" fmla="*/ 223 w 271"/>
                              <a:gd name="T55" fmla="*/ 236 h 375"/>
                              <a:gd name="T56" fmla="*/ 196 w 271"/>
                              <a:gd name="T57" fmla="*/ 218 h 375"/>
                              <a:gd name="T58" fmla="*/ 159 w 271"/>
                              <a:gd name="T59" fmla="*/ 212 h 375"/>
                              <a:gd name="T60" fmla="*/ 146 w 271"/>
                              <a:gd name="T61" fmla="*/ 215 h 375"/>
                              <a:gd name="T62" fmla="*/ 117 w 271"/>
                              <a:gd name="T63" fmla="*/ 236 h 375"/>
                              <a:gd name="T64" fmla="*/ 111 w 271"/>
                              <a:gd name="T65" fmla="*/ 244 h 375"/>
                              <a:gd name="T66" fmla="*/ 106 w 271"/>
                              <a:gd name="T67" fmla="*/ 252 h 375"/>
                              <a:gd name="T68" fmla="*/ 109 w 271"/>
                              <a:gd name="T69" fmla="*/ 252 h 375"/>
                              <a:gd name="T70" fmla="*/ 109 w 271"/>
                              <a:gd name="T71" fmla="*/ 255 h 375"/>
                              <a:gd name="T72" fmla="*/ 106 w 271"/>
                              <a:gd name="T73" fmla="*/ 260 h 375"/>
                              <a:gd name="T74" fmla="*/ 103 w 271"/>
                              <a:gd name="T75" fmla="*/ 263 h 375"/>
                              <a:gd name="T76" fmla="*/ 96 w 271"/>
                              <a:gd name="T77" fmla="*/ 308 h 375"/>
                              <a:gd name="T78" fmla="*/ 101 w 271"/>
                              <a:gd name="T79" fmla="*/ 364 h 375"/>
                              <a:gd name="T80" fmla="*/ 98 w 271"/>
                              <a:gd name="T81" fmla="*/ 372 h 375"/>
                              <a:gd name="T82" fmla="*/ 93 w 271"/>
                              <a:gd name="T83" fmla="*/ 375 h 375"/>
                              <a:gd name="T84" fmla="*/ 85 w 271"/>
                              <a:gd name="T85" fmla="*/ 375 h 375"/>
                              <a:gd name="T86" fmla="*/ 82 w 271"/>
                              <a:gd name="T87" fmla="*/ 367 h 375"/>
                              <a:gd name="T88" fmla="*/ 77 w 271"/>
                              <a:gd name="T89" fmla="*/ 311 h 375"/>
                              <a:gd name="T90" fmla="*/ 82 w 271"/>
                              <a:gd name="T91" fmla="*/ 263 h 375"/>
                              <a:gd name="T92" fmla="*/ 53 w 271"/>
                              <a:gd name="T93" fmla="*/ 255 h 375"/>
                              <a:gd name="T94" fmla="*/ 21 w 271"/>
                              <a:gd name="T95" fmla="*/ 234 h 375"/>
                              <a:gd name="T96" fmla="*/ 3 w 271"/>
                              <a:gd name="T97" fmla="*/ 199 h 375"/>
                              <a:gd name="T98" fmla="*/ 3 w 271"/>
                              <a:gd name="T99" fmla="*/ 154 h 375"/>
                              <a:gd name="T100" fmla="*/ 3 w 271"/>
                              <a:gd name="T101" fmla="*/ 149 h 375"/>
                              <a:gd name="T102" fmla="*/ 21 w 271"/>
                              <a:gd name="T103" fmla="*/ 117 h 375"/>
                              <a:gd name="T104" fmla="*/ 35 w 271"/>
                              <a:gd name="T105" fmla="*/ 56 h 375"/>
                              <a:gd name="T106" fmla="*/ 24 w 271"/>
                              <a:gd name="T107" fmla="*/ 34 h 375"/>
                              <a:gd name="T108" fmla="*/ 3 w 271"/>
                              <a:gd name="T109" fmla="*/ 16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1" h="375">
                                <a:moveTo>
                                  <a:pt x="3" y="16"/>
                                </a:moveTo>
                                <a:lnTo>
                                  <a:pt x="3" y="16"/>
                                </a:lnTo>
                                <a:lnTo>
                                  <a:pt x="0" y="13"/>
                                </a:lnTo>
                                <a:lnTo>
                                  <a:pt x="0" y="10"/>
                                </a:lnTo>
                                <a:lnTo>
                                  <a:pt x="0" y="5"/>
                                </a:lnTo>
                                <a:lnTo>
                                  <a:pt x="0" y="2"/>
                                </a:lnTo>
                                <a:lnTo>
                                  <a:pt x="3" y="0"/>
                                </a:lnTo>
                                <a:lnTo>
                                  <a:pt x="5" y="0"/>
                                </a:lnTo>
                                <a:lnTo>
                                  <a:pt x="11" y="0"/>
                                </a:lnTo>
                                <a:lnTo>
                                  <a:pt x="13" y="0"/>
                                </a:lnTo>
                                <a:lnTo>
                                  <a:pt x="27" y="10"/>
                                </a:lnTo>
                                <a:lnTo>
                                  <a:pt x="40" y="24"/>
                                </a:lnTo>
                                <a:lnTo>
                                  <a:pt x="48" y="37"/>
                                </a:lnTo>
                                <a:lnTo>
                                  <a:pt x="53" y="53"/>
                                </a:lnTo>
                                <a:lnTo>
                                  <a:pt x="53" y="87"/>
                                </a:lnTo>
                                <a:lnTo>
                                  <a:pt x="43" y="119"/>
                                </a:lnTo>
                                <a:lnTo>
                                  <a:pt x="29" y="143"/>
                                </a:lnTo>
                                <a:lnTo>
                                  <a:pt x="19" y="159"/>
                                </a:lnTo>
                                <a:lnTo>
                                  <a:pt x="19" y="178"/>
                                </a:lnTo>
                                <a:lnTo>
                                  <a:pt x="21" y="194"/>
                                </a:lnTo>
                                <a:lnTo>
                                  <a:pt x="27" y="210"/>
                                </a:lnTo>
                                <a:lnTo>
                                  <a:pt x="35" y="220"/>
                                </a:lnTo>
                                <a:lnTo>
                                  <a:pt x="48" y="231"/>
                                </a:lnTo>
                                <a:lnTo>
                                  <a:pt x="64" y="239"/>
                                </a:lnTo>
                                <a:lnTo>
                                  <a:pt x="77" y="244"/>
                                </a:lnTo>
                                <a:lnTo>
                                  <a:pt x="90" y="247"/>
                                </a:lnTo>
                                <a:lnTo>
                                  <a:pt x="93" y="242"/>
                                </a:lnTo>
                                <a:lnTo>
                                  <a:pt x="96" y="236"/>
                                </a:lnTo>
                                <a:lnTo>
                                  <a:pt x="101" y="231"/>
                                </a:lnTo>
                                <a:lnTo>
                                  <a:pt x="103" y="226"/>
                                </a:lnTo>
                                <a:lnTo>
                                  <a:pt x="122" y="207"/>
                                </a:lnTo>
                                <a:lnTo>
                                  <a:pt x="141" y="199"/>
                                </a:lnTo>
                                <a:lnTo>
                                  <a:pt x="154" y="194"/>
                                </a:lnTo>
                                <a:lnTo>
                                  <a:pt x="159" y="194"/>
                                </a:lnTo>
                                <a:lnTo>
                                  <a:pt x="183" y="196"/>
                                </a:lnTo>
                                <a:lnTo>
                                  <a:pt x="202" y="199"/>
                                </a:lnTo>
                                <a:lnTo>
                                  <a:pt x="220" y="210"/>
                                </a:lnTo>
                                <a:lnTo>
                                  <a:pt x="236" y="223"/>
                                </a:lnTo>
                                <a:lnTo>
                                  <a:pt x="260" y="266"/>
                                </a:lnTo>
                                <a:lnTo>
                                  <a:pt x="271" y="308"/>
                                </a:lnTo>
                                <a:lnTo>
                                  <a:pt x="271" y="345"/>
                                </a:lnTo>
                                <a:lnTo>
                                  <a:pt x="271" y="361"/>
                                </a:lnTo>
                                <a:lnTo>
                                  <a:pt x="271" y="364"/>
                                </a:lnTo>
                                <a:lnTo>
                                  <a:pt x="268" y="367"/>
                                </a:lnTo>
                                <a:lnTo>
                                  <a:pt x="263" y="369"/>
                                </a:lnTo>
                                <a:lnTo>
                                  <a:pt x="260" y="369"/>
                                </a:lnTo>
                                <a:lnTo>
                                  <a:pt x="257" y="369"/>
                                </a:lnTo>
                                <a:lnTo>
                                  <a:pt x="255" y="367"/>
                                </a:lnTo>
                                <a:lnTo>
                                  <a:pt x="252" y="361"/>
                                </a:lnTo>
                                <a:lnTo>
                                  <a:pt x="252" y="359"/>
                                </a:lnTo>
                                <a:lnTo>
                                  <a:pt x="252" y="345"/>
                                </a:lnTo>
                                <a:lnTo>
                                  <a:pt x="252" y="313"/>
                                </a:lnTo>
                                <a:lnTo>
                                  <a:pt x="244" y="274"/>
                                </a:lnTo>
                                <a:lnTo>
                                  <a:pt x="223" y="236"/>
                                </a:lnTo>
                                <a:lnTo>
                                  <a:pt x="210" y="226"/>
                                </a:lnTo>
                                <a:lnTo>
                                  <a:pt x="196" y="218"/>
                                </a:lnTo>
                                <a:lnTo>
                                  <a:pt x="178" y="215"/>
                                </a:lnTo>
                                <a:lnTo>
                                  <a:pt x="159" y="212"/>
                                </a:lnTo>
                                <a:lnTo>
                                  <a:pt x="154" y="212"/>
                                </a:lnTo>
                                <a:lnTo>
                                  <a:pt x="146" y="215"/>
                                </a:lnTo>
                                <a:lnTo>
                                  <a:pt x="130" y="223"/>
                                </a:lnTo>
                                <a:lnTo>
                                  <a:pt x="117" y="236"/>
                                </a:lnTo>
                                <a:lnTo>
                                  <a:pt x="114" y="239"/>
                                </a:lnTo>
                                <a:lnTo>
                                  <a:pt x="111" y="244"/>
                                </a:lnTo>
                                <a:lnTo>
                                  <a:pt x="109" y="247"/>
                                </a:lnTo>
                                <a:lnTo>
                                  <a:pt x="106" y="252"/>
                                </a:lnTo>
                                <a:lnTo>
                                  <a:pt x="109" y="252"/>
                                </a:lnTo>
                                <a:lnTo>
                                  <a:pt x="109" y="255"/>
                                </a:lnTo>
                                <a:lnTo>
                                  <a:pt x="109" y="258"/>
                                </a:lnTo>
                                <a:lnTo>
                                  <a:pt x="106" y="260"/>
                                </a:lnTo>
                                <a:lnTo>
                                  <a:pt x="106" y="263"/>
                                </a:lnTo>
                                <a:lnTo>
                                  <a:pt x="103" y="263"/>
                                </a:lnTo>
                                <a:lnTo>
                                  <a:pt x="98" y="284"/>
                                </a:lnTo>
                                <a:lnTo>
                                  <a:pt x="96" y="308"/>
                                </a:lnTo>
                                <a:lnTo>
                                  <a:pt x="96" y="335"/>
                                </a:lnTo>
                                <a:lnTo>
                                  <a:pt x="101" y="364"/>
                                </a:lnTo>
                                <a:lnTo>
                                  <a:pt x="101" y="367"/>
                                </a:lnTo>
                                <a:lnTo>
                                  <a:pt x="98" y="372"/>
                                </a:lnTo>
                                <a:lnTo>
                                  <a:pt x="96" y="375"/>
                                </a:lnTo>
                                <a:lnTo>
                                  <a:pt x="93" y="375"/>
                                </a:lnTo>
                                <a:lnTo>
                                  <a:pt x="90" y="375"/>
                                </a:lnTo>
                                <a:lnTo>
                                  <a:pt x="85" y="375"/>
                                </a:lnTo>
                                <a:lnTo>
                                  <a:pt x="82" y="369"/>
                                </a:lnTo>
                                <a:lnTo>
                                  <a:pt x="82" y="367"/>
                                </a:lnTo>
                                <a:lnTo>
                                  <a:pt x="77" y="337"/>
                                </a:lnTo>
                                <a:lnTo>
                                  <a:pt x="77" y="311"/>
                                </a:lnTo>
                                <a:lnTo>
                                  <a:pt x="77" y="287"/>
                                </a:lnTo>
                                <a:lnTo>
                                  <a:pt x="82" y="263"/>
                                </a:lnTo>
                                <a:lnTo>
                                  <a:pt x="69" y="260"/>
                                </a:lnTo>
                                <a:lnTo>
                                  <a:pt x="53" y="255"/>
                                </a:lnTo>
                                <a:lnTo>
                                  <a:pt x="37" y="247"/>
                                </a:lnTo>
                                <a:lnTo>
                                  <a:pt x="21" y="234"/>
                                </a:lnTo>
                                <a:lnTo>
                                  <a:pt x="11" y="218"/>
                                </a:lnTo>
                                <a:lnTo>
                                  <a:pt x="3" y="199"/>
                                </a:lnTo>
                                <a:lnTo>
                                  <a:pt x="0" y="178"/>
                                </a:lnTo>
                                <a:lnTo>
                                  <a:pt x="3" y="154"/>
                                </a:lnTo>
                                <a:lnTo>
                                  <a:pt x="3" y="151"/>
                                </a:lnTo>
                                <a:lnTo>
                                  <a:pt x="3" y="149"/>
                                </a:lnTo>
                                <a:lnTo>
                                  <a:pt x="8" y="141"/>
                                </a:lnTo>
                                <a:lnTo>
                                  <a:pt x="21" y="117"/>
                                </a:lnTo>
                                <a:lnTo>
                                  <a:pt x="32" y="87"/>
                                </a:lnTo>
                                <a:lnTo>
                                  <a:pt x="35" y="56"/>
                                </a:lnTo>
                                <a:lnTo>
                                  <a:pt x="29" y="45"/>
                                </a:lnTo>
                                <a:lnTo>
                                  <a:pt x="24" y="34"/>
                                </a:lnTo>
                                <a:lnTo>
                                  <a:pt x="16" y="24"/>
                                </a:lnTo>
                                <a:lnTo>
                                  <a:pt x="3"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59"/>
                        <wps:cNvSpPr>
                          <a:spLocks/>
                        </wps:cNvSpPr>
                        <wps:spPr bwMode="auto">
                          <a:xfrm>
                            <a:off x="1094105" y="1063625"/>
                            <a:ext cx="486410" cy="605790"/>
                          </a:xfrm>
                          <a:custGeom>
                            <a:avLst/>
                            <a:gdLst>
                              <a:gd name="T0" fmla="*/ 517 w 766"/>
                              <a:gd name="T1" fmla="*/ 917 h 954"/>
                              <a:gd name="T2" fmla="*/ 586 w 766"/>
                              <a:gd name="T3" fmla="*/ 880 h 954"/>
                              <a:gd name="T4" fmla="*/ 570 w 766"/>
                              <a:gd name="T5" fmla="*/ 710 h 954"/>
                              <a:gd name="T6" fmla="*/ 480 w 766"/>
                              <a:gd name="T7" fmla="*/ 665 h 954"/>
                              <a:gd name="T8" fmla="*/ 483 w 766"/>
                              <a:gd name="T9" fmla="*/ 638 h 954"/>
                              <a:gd name="T10" fmla="*/ 581 w 766"/>
                              <a:gd name="T11" fmla="*/ 686 h 954"/>
                              <a:gd name="T12" fmla="*/ 597 w 766"/>
                              <a:gd name="T13" fmla="*/ 654 h 954"/>
                              <a:gd name="T14" fmla="*/ 618 w 766"/>
                              <a:gd name="T15" fmla="*/ 611 h 954"/>
                              <a:gd name="T16" fmla="*/ 538 w 766"/>
                              <a:gd name="T17" fmla="*/ 452 h 954"/>
                              <a:gd name="T18" fmla="*/ 485 w 766"/>
                              <a:gd name="T19" fmla="*/ 306 h 954"/>
                              <a:gd name="T20" fmla="*/ 480 w 766"/>
                              <a:gd name="T21" fmla="*/ 282 h 954"/>
                              <a:gd name="T22" fmla="*/ 387 w 766"/>
                              <a:gd name="T23" fmla="*/ 207 h 954"/>
                              <a:gd name="T24" fmla="*/ 225 w 766"/>
                              <a:gd name="T25" fmla="*/ 300 h 954"/>
                              <a:gd name="T26" fmla="*/ 215 w 766"/>
                              <a:gd name="T27" fmla="*/ 271 h 954"/>
                              <a:gd name="T28" fmla="*/ 194 w 766"/>
                              <a:gd name="T29" fmla="*/ 218 h 954"/>
                              <a:gd name="T30" fmla="*/ 117 w 766"/>
                              <a:gd name="T31" fmla="*/ 316 h 954"/>
                              <a:gd name="T32" fmla="*/ 96 w 766"/>
                              <a:gd name="T33" fmla="*/ 380 h 954"/>
                              <a:gd name="T34" fmla="*/ 96 w 766"/>
                              <a:gd name="T35" fmla="*/ 319 h 954"/>
                              <a:gd name="T36" fmla="*/ 37 w 766"/>
                              <a:gd name="T37" fmla="*/ 330 h 954"/>
                              <a:gd name="T38" fmla="*/ 0 w 766"/>
                              <a:gd name="T39" fmla="*/ 354 h 954"/>
                              <a:gd name="T40" fmla="*/ 101 w 766"/>
                              <a:gd name="T41" fmla="*/ 300 h 954"/>
                              <a:gd name="T42" fmla="*/ 241 w 766"/>
                              <a:gd name="T43" fmla="*/ 199 h 954"/>
                              <a:gd name="T44" fmla="*/ 294 w 766"/>
                              <a:gd name="T45" fmla="*/ 194 h 954"/>
                              <a:gd name="T46" fmla="*/ 334 w 766"/>
                              <a:gd name="T47" fmla="*/ 133 h 954"/>
                              <a:gd name="T48" fmla="*/ 218 w 766"/>
                              <a:gd name="T49" fmla="*/ 130 h 954"/>
                              <a:gd name="T50" fmla="*/ 127 w 766"/>
                              <a:gd name="T51" fmla="*/ 114 h 954"/>
                              <a:gd name="T52" fmla="*/ 130 w 766"/>
                              <a:gd name="T53" fmla="*/ 3 h 954"/>
                              <a:gd name="T54" fmla="*/ 130 w 766"/>
                              <a:gd name="T55" fmla="*/ 69 h 954"/>
                              <a:gd name="T56" fmla="*/ 178 w 766"/>
                              <a:gd name="T57" fmla="*/ 93 h 954"/>
                              <a:gd name="T58" fmla="*/ 225 w 766"/>
                              <a:gd name="T59" fmla="*/ 16 h 954"/>
                              <a:gd name="T60" fmla="*/ 241 w 766"/>
                              <a:gd name="T61" fmla="*/ 8 h 954"/>
                              <a:gd name="T62" fmla="*/ 218 w 766"/>
                              <a:gd name="T63" fmla="*/ 106 h 954"/>
                              <a:gd name="T64" fmla="*/ 300 w 766"/>
                              <a:gd name="T65" fmla="*/ 98 h 954"/>
                              <a:gd name="T66" fmla="*/ 329 w 766"/>
                              <a:gd name="T67" fmla="*/ 101 h 954"/>
                              <a:gd name="T68" fmla="*/ 318 w 766"/>
                              <a:gd name="T69" fmla="*/ 50 h 954"/>
                              <a:gd name="T70" fmla="*/ 345 w 766"/>
                              <a:gd name="T71" fmla="*/ 112 h 954"/>
                              <a:gd name="T72" fmla="*/ 385 w 766"/>
                              <a:gd name="T73" fmla="*/ 183 h 954"/>
                              <a:gd name="T74" fmla="*/ 461 w 766"/>
                              <a:gd name="T75" fmla="*/ 226 h 954"/>
                              <a:gd name="T76" fmla="*/ 517 w 766"/>
                              <a:gd name="T77" fmla="*/ 247 h 954"/>
                              <a:gd name="T78" fmla="*/ 541 w 766"/>
                              <a:gd name="T79" fmla="*/ 229 h 954"/>
                              <a:gd name="T80" fmla="*/ 541 w 766"/>
                              <a:gd name="T81" fmla="*/ 247 h 954"/>
                              <a:gd name="T82" fmla="*/ 501 w 766"/>
                              <a:gd name="T83" fmla="*/ 391 h 954"/>
                              <a:gd name="T84" fmla="*/ 610 w 766"/>
                              <a:gd name="T85" fmla="*/ 436 h 954"/>
                              <a:gd name="T86" fmla="*/ 626 w 766"/>
                              <a:gd name="T87" fmla="*/ 444 h 954"/>
                              <a:gd name="T88" fmla="*/ 650 w 766"/>
                              <a:gd name="T89" fmla="*/ 564 h 954"/>
                              <a:gd name="T90" fmla="*/ 695 w 766"/>
                              <a:gd name="T91" fmla="*/ 561 h 954"/>
                              <a:gd name="T92" fmla="*/ 636 w 766"/>
                              <a:gd name="T93" fmla="*/ 609 h 954"/>
                              <a:gd name="T94" fmla="*/ 668 w 766"/>
                              <a:gd name="T95" fmla="*/ 689 h 954"/>
                              <a:gd name="T96" fmla="*/ 764 w 766"/>
                              <a:gd name="T97" fmla="*/ 702 h 954"/>
                              <a:gd name="T98" fmla="*/ 732 w 766"/>
                              <a:gd name="T99" fmla="*/ 723 h 954"/>
                              <a:gd name="T100" fmla="*/ 597 w 766"/>
                              <a:gd name="T101" fmla="*/ 694 h 954"/>
                              <a:gd name="T102" fmla="*/ 721 w 766"/>
                              <a:gd name="T103" fmla="*/ 792 h 954"/>
                              <a:gd name="T104" fmla="*/ 719 w 766"/>
                              <a:gd name="T105" fmla="*/ 824 h 954"/>
                              <a:gd name="T106" fmla="*/ 668 w 766"/>
                              <a:gd name="T107" fmla="*/ 782 h 954"/>
                              <a:gd name="T108" fmla="*/ 605 w 766"/>
                              <a:gd name="T109" fmla="*/ 883 h 954"/>
                              <a:gd name="T110" fmla="*/ 650 w 766"/>
                              <a:gd name="T111" fmla="*/ 952 h 954"/>
                              <a:gd name="T112" fmla="*/ 612 w 766"/>
                              <a:gd name="T113" fmla="*/ 912 h 954"/>
                              <a:gd name="T114" fmla="*/ 472 w 766"/>
                              <a:gd name="T115" fmla="*/ 930 h 954"/>
                              <a:gd name="T116" fmla="*/ 392 w 766"/>
                              <a:gd name="T117" fmla="*/ 832 h 9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66" h="954">
                                <a:moveTo>
                                  <a:pt x="403" y="837"/>
                                </a:moveTo>
                                <a:lnTo>
                                  <a:pt x="419" y="867"/>
                                </a:lnTo>
                                <a:lnTo>
                                  <a:pt x="438" y="888"/>
                                </a:lnTo>
                                <a:lnTo>
                                  <a:pt x="456" y="901"/>
                                </a:lnTo>
                                <a:lnTo>
                                  <a:pt x="475" y="912"/>
                                </a:lnTo>
                                <a:lnTo>
                                  <a:pt x="491" y="914"/>
                                </a:lnTo>
                                <a:lnTo>
                                  <a:pt x="504" y="917"/>
                                </a:lnTo>
                                <a:lnTo>
                                  <a:pt x="514" y="917"/>
                                </a:lnTo>
                                <a:lnTo>
                                  <a:pt x="517" y="917"/>
                                </a:lnTo>
                                <a:lnTo>
                                  <a:pt x="533" y="912"/>
                                </a:lnTo>
                                <a:lnTo>
                                  <a:pt x="549" y="907"/>
                                </a:lnTo>
                                <a:lnTo>
                                  <a:pt x="562" y="901"/>
                                </a:lnTo>
                                <a:lnTo>
                                  <a:pt x="573" y="893"/>
                                </a:lnTo>
                                <a:lnTo>
                                  <a:pt x="573" y="891"/>
                                </a:lnTo>
                                <a:lnTo>
                                  <a:pt x="575" y="888"/>
                                </a:lnTo>
                                <a:lnTo>
                                  <a:pt x="578" y="885"/>
                                </a:lnTo>
                                <a:lnTo>
                                  <a:pt x="581" y="885"/>
                                </a:lnTo>
                                <a:lnTo>
                                  <a:pt x="586" y="880"/>
                                </a:lnTo>
                                <a:lnTo>
                                  <a:pt x="591" y="872"/>
                                </a:lnTo>
                                <a:lnTo>
                                  <a:pt x="594" y="867"/>
                                </a:lnTo>
                                <a:lnTo>
                                  <a:pt x="597" y="861"/>
                                </a:lnTo>
                                <a:lnTo>
                                  <a:pt x="607" y="819"/>
                                </a:lnTo>
                                <a:lnTo>
                                  <a:pt x="605" y="774"/>
                                </a:lnTo>
                                <a:lnTo>
                                  <a:pt x="591" y="734"/>
                                </a:lnTo>
                                <a:lnTo>
                                  <a:pt x="581" y="707"/>
                                </a:lnTo>
                                <a:lnTo>
                                  <a:pt x="575" y="710"/>
                                </a:lnTo>
                                <a:lnTo>
                                  <a:pt x="570" y="710"/>
                                </a:lnTo>
                                <a:lnTo>
                                  <a:pt x="562" y="712"/>
                                </a:lnTo>
                                <a:lnTo>
                                  <a:pt x="552" y="712"/>
                                </a:lnTo>
                                <a:lnTo>
                                  <a:pt x="541" y="710"/>
                                </a:lnTo>
                                <a:lnTo>
                                  <a:pt x="530" y="707"/>
                                </a:lnTo>
                                <a:lnTo>
                                  <a:pt x="520" y="702"/>
                                </a:lnTo>
                                <a:lnTo>
                                  <a:pt x="512" y="694"/>
                                </a:lnTo>
                                <a:lnTo>
                                  <a:pt x="501" y="686"/>
                                </a:lnTo>
                                <a:lnTo>
                                  <a:pt x="491" y="675"/>
                                </a:lnTo>
                                <a:lnTo>
                                  <a:pt x="480" y="665"/>
                                </a:lnTo>
                                <a:lnTo>
                                  <a:pt x="469" y="651"/>
                                </a:lnTo>
                                <a:lnTo>
                                  <a:pt x="467" y="649"/>
                                </a:lnTo>
                                <a:lnTo>
                                  <a:pt x="467" y="643"/>
                                </a:lnTo>
                                <a:lnTo>
                                  <a:pt x="467" y="641"/>
                                </a:lnTo>
                                <a:lnTo>
                                  <a:pt x="469" y="638"/>
                                </a:lnTo>
                                <a:lnTo>
                                  <a:pt x="472" y="635"/>
                                </a:lnTo>
                                <a:lnTo>
                                  <a:pt x="477" y="635"/>
                                </a:lnTo>
                                <a:lnTo>
                                  <a:pt x="480" y="635"/>
                                </a:lnTo>
                                <a:lnTo>
                                  <a:pt x="483" y="638"/>
                                </a:lnTo>
                                <a:lnTo>
                                  <a:pt x="501" y="662"/>
                                </a:lnTo>
                                <a:lnTo>
                                  <a:pt x="520" y="678"/>
                                </a:lnTo>
                                <a:lnTo>
                                  <a:pt x="536" y="689"/>
                                </a:lnTo>
                                <a:lnTo>
                                  <a:pt x="554" y="694"/>
                                </a:lnTo>
                                <a:lnTo>
                                  <a:pt x="565" y="694"/>
                                </a:lnTo>
                                <a:lnTo>
                                  <a:pt x="573" y="689"/>
                                </a:lnTo>
                                <a:lnTo>
                                  <a:pt x="578" y="686"/>
                                </a:lnTo>
                                <a:lnTo>
                                  <a:pt x="581" y="686"/>
                                </a:lnTo>
                                <a:lnTo>
                                  <a:pt x="583" y="683"/>
                                </a:lnTo>
                                <a:lnTo>
                                  <a:pt x="586" y="678"/>
                                </a:lnTo>
                                <a:lnTo>
                                  <a:pt x="594" y="673"/>
                                </a:lnTo>
                                <a:lnTo>
                                  <a:pt x="599" y="662"/>
                                </a:lnTo>
                                <a:lnTo>
                                  <a:pt x="597" y="659"/>
                                </a:lnTo>
                                <a:lnTo>
                                  <a:pt x="597" y="654"/>
                                </a:lnTo>
                                <a:lnTo>
                                  <a:pt x="599" y="651"/>
                                </a:lnTo>
                                <a:lnTo>
                                  <a:pt x="602" y="649"/>
                                </a:lnTo>
                                <a:lnTo>
                                  <a:pt x="602" y="646"/>
                                </a:lnTo>
                                <a:lnTo>
                                  <a:pt x="605" y="646"/>
                                </a:lnTo>
                                <a:lnTo>
                                  <a:pt x="607" y="646"/>
                                </a:lnTo>
                                <a:lnTo>
                                  <a:pt x="610" y="635"/>
                                </a:lnTo>
                                <a:lnTo>
                                  <a:pt x="615" y="625"/>
                                </a:lnTo>
                                <a:lnTo>
                                  <a:pt x="618" y="611"/>
                                </a:lnTo>
                                <a:lnTo>
                                  <a:pt x="618" y="601"/>
                                </a:lnTo>
                                <a:lnTo>
                                  <a:pt x="612" y="574"/>
                                </a:lnTo>
                                <a:lnTo>
                                  <a:pt x="599" y="548"/>
                                </a:lnTo>
                                <a:lnTo>
                                  <a:pt x="575" y="521"/>
                                </a:lnTo>
                                <a:lnTo>
                                  <a:pt x="546" y="497"/>
                                </a:lnTo>
                                <a:lnTo>
                                  <a:pt x="541" y="494"/>
                                </a:lnTo>
                                <a:lnTo>
                                  <a:pt x="541" y="489"/>
                                </a:lnTo>
                                <a:lnTo>
                                  <a:pt x="541" y="476"/>
                                </a:lnTo>
                                <a:lnTo>
                                  <a:pt x="538" y="452"/>
                                </a:lnTo>
                                <a:lnTo>
                                  <a:pt x="522" y="423"/>
                                </a:lnTo>
                                <a:lnTo>
                                  <a:pt x="488" y="407"/>
                                </a:lnTo>
                                <a:lnTo>
                                  <a:pt x="475" y="404"/>
                                </a:lnTo>
                                <a:lnTo>
                                  <a:pt x="480" y="393"/>
                                </a:lnTo>
                                <a:lnTo>
                                  <a:pt x="483" y="385"/>
                                </a:lnTo>
                                <a:lnTo>
                                  <a:pt x="488" y="367"/>
                                </a:lnTo>
                                <a:lnTo>
                                  <a:pt x="491" y="340"/>
                                </a:lnTo>
                                <a:lnTo>
                                  <a:pt x="488" y="308"/>
                                </a:lnTo>
                                <a:lnTo>
                                  <a:pt x="485" y="306"/>
                                </a:lnTo>
                                <a:lnTo>
                                  <a:pt x="485" y="303"/>
                                </a:lnTo>
                                <a:lnTo>
                                  <a:pt x="485" y="298"/>
                                </a:lnTo>
                                <a:lnTo>
                                  <a:pt x="485" y="295"/>
                                </a:lnTo>
                                <a:lnTo>
                                  <a:pt x="483" y="290"/>
                                </a:lnTo>
                                <a:lnTo>
                                  <a:pt x="480" y="282"/>
                                </a:lnTo>
                                <a:lnTo>
                                  <a:pt x="477" y="276"/>
                                </a:lnTo>
                                <a:lnTo>
                                  <a:pt x="475" y="271"/>
                                </a:lnTo>
                                <a:lnTo>
                                  <a:pt x="467" y="258"/>
                                </a:lnTo>
                                <a:lnTo>
                                  <a:pt x="456" y="247"/>
                                </a:lnTo>
                                <a:lnTo>
                                  <a:pt x="445" y="237"/>
                                </a:lnTo>
                                <a:lnTo>
                                  <a:pt x="435" y="229"/>
                                </a:lnTo>
                                <a:lnTo>
                                  <a:pt x="419" y="221"/>
                                </a:lnTo>
                                <a:lnTo>
                                  <a:pt x="403" y="213"/>
                                </a:lnTo>
                                <a:lnTo>
                                  <a:pt x="387" y="207"/>
                                </a:lnTo>
                                <a:lnTo>
                                  <a:pt x="369" y="202"/>
                                </a:lnTo>
                                <a:lnTo>
                                  <a:pt x="363" y="202"/>
                                </a:lnTo>
                                <a:lnTo>
                                  <a:pt x="350" y="202"/>
                                </a:lnTo>
                                <a:lnTo>
                                  <a:pt x="331" y="202"/>
                                </a:lnTo>
                                <a:lnTo>
                                  <a:pt x="310" y="207"/>
                                </a:lnTo>
                                <a:lnTo>
                                  <a:pt x="286" y="218"/>
                                </a:lnTo>
                                <a:lnTo>
                                  <a:pt x="263" y="237"/>
                                </a:lnTo>
                                <a:lnTo>
                                  <a:pt x="241" y="263"/>
                                </a:lnTo>
                                <a:lnTo>
                                  <a:pt x="225" y="300"/>
                                </a:lnTo>
                                <a:lnTo>
                                  <a:pt x="223" y="303"/>
                                </a:lnTo>
                                <a:lnTo>
                                  <a:pt x="220" y="306"/>
                                </a:lnTo>
                                <a:lnTo>
                                  <a:pt x="215" y="306"/>
                                </a:lnTo>
                                <a:lnTo>
                                  <a:pt x="212" y="306"/>
                                </a:lnTo>
                                <a:lnTo>
                                  <a:pt x="210" y="306"/>
                                </a:lnTo>
                                <a:lnTo>
                                  <a:pt x="207" y="303"/>
                                </a:lnTo>
                                <a:lnTo>
                                  <a:pt x="207" y="298"/>
                                </a:lnTo>
                                <a:lnTo>
                                  <a:pt x="207" y="295"/>
                                </a:lnTo>
                                <a:lnTo>
                                  <a:pt x="215" y="271"/>
                                </a:lnTo>
                                <a:lnTo>
                                  <a:pt x="225" y="253"/>
                                </a:lnTo>
                                <a:lnTo>
                                  <a:pt x="236" y="237"/>
                                </a:lnTo>
                                <a:lnTo>
                                  <a:pt x="249" y="223"/>
                                </a:lnTo>
                                <a:lnTo>
                                  <a:pt x="244" y="221"/>
                                </a:lnTo>
                                <a:lnTo>
                                  <a:pt x="236" y="218"/>
                                </a:lnTo>
                                <a:lnTo>
                                  <a:pt x="225" y="218"/>
                                </a:lnTo>
                                <a:lnTo>
                                  <a:pt x="215" y="218"/>
                                </a:lnTo>
                                <a:lnTo>
                                  <a:pt x="204" y="218"/>
                                </a:lnTo>
                                <a:lnTo>
                                  <a:pt x="194" y="218"/>
                                </a:lnTo>
                                <a:lnTo>
                                  <a:pt x="180" y="223"/>
                                </a:lnTo>
                                <a:lnTo>
                                  <a:pt x="170" y="229"/>
                                </a:lnTo>
                                <a:lnTo>
                                  <a:pt x="154" y="242"/>
                                </a:lnTo>
                                <a:lnTo>
                                  <a:pt x="138" y="260"/>
                                </a:lnTo>
                                <a:lnTo>
                                  <a:pt x="127" y="282"/>
                                </a:lnTo>
                                <a:lnTo>
                                  <a:pt x="117" y="308"/>
                                </a:lnTo>
                                <a:lnTo>
                                  <a:pt x="117" y="311"/>
                                </a:lnTo>
                                <a:lnTo>
                                  <a:pt x="117" y="314"/>
                                </a:lnTo>
                                <a:lnTo>
                                  <a:pt x="117" y="316"/>
                                </a:lnTo>
                                <a:lnTo>
                                  <a:pt x="114" y="319"/>
                                </a:lnTo>
                                <a:lnTo>
                                  <a:pt x="111" y="332"/>
                                </a:lnTo>
                                <a:lnTo>
                                  <a:pt x="111" y="346"/>
                                </a:lnTo>
                                <a:lnTo>
                                  <a:pt x="109" y="359"/>
                                </a:lnTo>
                                <a:lnTo>
                                  <a:pt x="106" y="372"/>
                                </a:lnTo>
                                <a:lnTo>
                                  <a:pt x="106" y="375"/>
                                </a:lnTo>
                                <a:lnTo>
                                  <a:pt x="104" y="377"/>
                                </a:lnTo>
                                <a:lnTo>
                                  <a:pt x="98" y="380"/>
                                </a:lnTo>
                                <a:lnTo>
                                  <a:pt x="96" y="380"/>
                                </a:lnTo>
                                <a:lnTo>
                                  <a:pt x="93" y="380"/>
                                </a:lnTo>
                                <a:lnTo>
                                  <a:pt x="90" y="377"/>
                                </a:lnTo>
                                <a:lnTo>
                                  <a:pt x="88" y="372"/>
                                </a:lnTo>
                                <a:lnTo>
                                  <a:pt x="88" y="369"/>
                                </a:lnTo>
                                <a:lnTo>
                                  <a:pt x="90" y="356"/>
                                </a:lnTo>
                                <a:lnTo>
                                  <a:pt x="93" y="343"/>
                                </a:lnTo>
                                <a:lnTo>
                                  <a:pt x="93" y="332"/>
                                </a:lnTo>
                                <a:lnTo>
                                  <a:pt x="96" y="319"/>
                                </a:lnTo>
                                <a:lnTo>
                                  <a:pt x="88" y="316"/>
                                </a:lnTo>
                                <a:lnTo>
                                  <a:pt x="77" y="316"/>
                                </a:lnTo>
                                <a:lnTo>
                                  <a:pt x="69" y="314"/>
                                </a:lnTo>
                                <a:lnTo>
                                  <a:pt x="58" y="316"/>
                                </a:lnTo>
                                <a:lnTo>
                                  <a:pt x="48" y="319"/>
                                </a:lnTo>
                                <a:lnTo>
                                  <a:pt x="37" y="330"/>
                                </a:lnTo>
                                <a:lnTo>
                                  <a:pt x="27" y="340"/>
                                </a:lnTo>
                                <a:lnTo>
                                  <a:pt x="16" y="359"/>
                                </a:lnTo>
                                <a:lnTo>
                                  <a:pt x="16" y="362"/>
                                </a:lnTo>
                                <a:lnTo>
                                  <a:pt x="11" y="364"/>
                                </a:lnTo>
                                <a:lnTo>
                                  <a:pt x="8" y="364"/>
                                </a:lnTo>
                                <a:lnTo>
                                  <a:pt x="5" y="362"/>
                                </a:lnTo>
                                <a:lnTo>
                                  <a:pt x="3" y="362"/>
                                </a:lnTo>
                                <a:lnTo>
                                  <a:pt x="0" y="356"/>
                                </a:lnTo>
                                <a:lnTo>
                                  <a:pt x="0" y="354"/>
                                </a:lnTo>
                                <a:lnTo>
                                  <a:pt x="0" y="351"/>
                                </a:lnTo>
                                <a:lnTo>
                                  <a:pt x="13" y="330"/>
                                </a:lnTo>
                                <a:lnTo>
                                  <a:pt x="27" y="314"/>
                                </a:lnTo>
                                <a:lnTo>
                                  <a:pt x="43" y="303"/>
                                </a:lnTo>
                                <a:lnTo>
                                  <a:pt x="56" y="298"/>
                                </a:lnTo>
                                <a:lnTo>
                                  <a:pt x="69" y="295"/>
                                </a:lnTo>
                                <a:lnTo>
                                  <a:pt x="82" y="295"/>
                                </a:lnTo>
                                <a:lnTo>
                                  <a:pt x="93" y="298"/>
                                </a:lnTo>
                                <a:lnTo>
                                  <a:pt x="101" y="300"/>
                                </a:lnTo>
                                <a:lnTo>
                                  <a:pt x="111" y="271"/>
                                </a:lnTo>
                                <a:lnTo>
                                  <a:pt x="125" y="247"/>
                                </a:lnTo>
                                <a:lnTo>
                                  <a:pt x="141" y="229"/>
                                </a:lnTo>
                                <a:lnTo>
                                  <a:pt x="159" y="213"/>
                                </a:lnTo>
                                <a:lnTo>
                                  <a:pt x="178" y="205"/>
                                </a:lnTo>
                                <a:lnTo>
                                  <a:pt x="196" y="199"/>
                                </a:lnTo>
                                <a:lnTo>
                                  <a:pt x="212" y="197"/>
                                </a:lnTo>
                                <a:lnTo>
                                  <a:pt x="228" y="197"/>
                                </a:lnTo>
                                <a:lnTo>
                                  <a:pt x="241" y="199"/>
                                </a:lnTo>
                                <a:lnTo>
                                  <a:pt x="252" y="202"/>
                                </a:lnTo>
                                <a:lnTo>
                                  <a:pt x="260" y="205"/>
                                </a:lnTo>
                                <a:lnTo>
                                  <a:pt x="263" y="207"/>
                                </a:lnTo>
                                <a:lnTo>
                                  <a:pt x="265" y="210"/>
                                </a:lnTo>
                                <a:lnTo>
                                  <a:pt x="281" y="199"/>
                                </a:lnTo>
                                <a:lnTo>
                                  <a:pt x="294" y="194"/>
                                </a:lnTo>
                                <a:lnTo>
                                  <a:pt x="310" y="189"/>
                                </a:lnTo>
                                <a:lnTo>
                                  <a:pt x="324" y="183"/>
                                </a:lnTo>
                                <a:lnTo>
                                  <a:pt x="337" y="183"/>
                                </a:lnTo>
                                <a:lnTo>
                                  <a:pt x="347" y="183"/>
                                </a:lnTo>
                                <a:lnTo>
                                  <a:pt x="358" y="183"/>
                                </a:lnTo>
                                <a:lnTo>
                                  <a:pt x="366" y="183"/>
                                </a:lnTo>
                                <a:lnTo>
                                  <a:pt x="361" y="170"/>
                                </a:lnTo>
                                <a:lnTo>
                                  <a:pt x="350" y="151"/>
                                </a:lnTo>
                                <a:lnTo>
                                  <a:pt x="334" y="133"/>
                                </a:lnTo>
                                <a:lnTo>
                                  <a:pt x="313" y="120"/>
                                </a:lnTo>
                                <a:lnTo>
                                  <a:pt x="297" y="117"/>
                                </a:lnTo>
                                <a:lnTo>
                                  <a:pt x="278" y="120"/>
                                </a:lnTo>
                                <a:lnTo>
                                  <a:pt x="257" y="128"/>
                                </a:lnTo>
                                <a:lnTo>
                                  <a:pt x="236" y="143"/>
                                </a:lnTo>
                                <a:lnTo>
                                  <a:pt x="225" y="151"/>
                                </a:lnTo>
                                <a:lnTo>
                                  <a:pt x="220" y="138"/>
                                </a:lnTo>
                                <a:lnTo>
                                  <a:pt x="220" y="136"/>
                                </a:lnTo>
                                <a:lnTo>
                                  <a:pt x="218" y="130"/>
                                </a:lnTo>
                                <a:lnTo>
                                  <a:pt x="212" y="122"/>
                                </a:lnTo>
                                <a:lnTo>
                                  <a:pt x="202" y="117"/>
                                </a:lnTo>
                                <a:lnTo>
                                  <a:pt x="188" y="114"/>
                                </a:lnTo>
                                <a:lnTo>
                                  <a:pt x="175" y="117"/>
                                </a:lnTo>
                                <a:lnTo>
                                  <a:pt x="159" y="122"/>
                                </a:lnTo>
                                <a:lnTo>
                                  <a:pt x="141" y="133"/>
                                </a:lnTo>
                                <a:lnTo>
                                  <a:pt x="127" y="141"/>
                                </a:lnTo>
                                <a:lnTo>
                                  <a:pt x="127" y="125"/>
                                </a:lnTo>
                                <a:lnTo>
                                  <a:pt x="127" y="114"/>
                                </a:lnTo>
                                <a:lnTo>
                                  <a:pt x="119" y="90"/>
                                </a:lnTo>
                                <a:lnTo>
                                  <a:pt x="104" y="64"/>
                                </a:lnTo>
                                <a:lnTo>
                                  <a:pt x="74" y="48"/>
                                </a:lnTo>
                                <a:lnTo>
                                  <a:pt x="53" y="40"/>
                                </a:lnTo>
                                <a:lnTo>
                                  <a:pt x="119" y="3"/>
                                </a:lnTo>
                                <a:lnTo>
                                  <a:pt x="122" y="0"/>
                                </a:lnTo>
                                <a:lnTo>
                                  <a:pt x="127" y="0"/>
                                </a:lnTo>
                                <a:lnTo>
                                  <a:pt x="130" y="3"/>
                                </a:lnTo>
                                <a:lnTo>
                                  <a:pt x="133" y="5"/>
                                </a:lnTo>
                                <a:lnTo>
                                  <a:pt x="133" y="8"/>
                                </a:lnTo>
                                <a:lnTo>
                                  <a:pt x="133" y="13"/>
                                </a:lnTo>
                                <a:lnTo>
                                  <a:pt x="130" y="16"/>
                                </a:lnTo>
                                <a:lnTo>
                                  <a:pt x="127" y="19"/>
                                </a:lnTo>
                                <a:lnTo>
                                  <a:pt x="98" y="37"/>
                                </a:lnTo>
                                <a:lnTo>
                                  <a:pt x="117" y="50"/>
                                </a:lnTo>
                                <a:lnTo>
                                  <a:pt x="130" y="69"/>
                                </a:lnTo>
                                <a:lnTo>
                                  <a:pt x="138" y="90"/>
                                </a:lnTo>
                                <a:lnTo>
                                  <a:pt x="143" y="109"/>
                                </a:lnTo>
                                <a:lnTo>
                                  <a:pt x="151" y="106"/>
                                </a:lnTo>
                                <a:lnTo>
                                  <a:pt x="159" y="104"/>
                                </a:lnTo>
                                <a:lnTo>
                                  <a:pt x="167" y="101"/>
                                </a:lnTo>
                                <a:lnTo>
                                  <a:pt x="175" y="98"/>
                                </a:lnTo>
                                <a:lnTo>
                                  <a:pt x="175" y="96"/>
                                </a:lnTo>
                                <a:lnTo>
                                  <a:pt x="178" y="96"/>
                                </a:lnTo>
                                <a:lnTo>
                                  <a:pt x="178" y="93"/>
                                </a:lnTo>
                                <a:lnTo>
                                  <a:pt x="180" y="93"/>
                                </a:lnTo>
                                <a:lnTo>
                                  <a:pt x="196" y="88"/>
                                </a:lnTo>
                                <a:lnTo>
                                  <a:pt x="210" y="82"/>
                                </a:lnTo>
                                <a:lnTo>
                                  <a:pt x="220" y="74"/>
                                </a:lnTo>
                                <a:lnTo>
                                  <a:pt x="225" y="64"/>
                                </a:lnTo>
                                <a:lnTo>
                                  <a:pt x="231" y="48"/>
                                </a:lnTo>
                                <a:lnTo>
                                  <a:pt x="231" y="32"/>
                                </a:lnTo>
                                <a:lnTo>
                                  <a:pt x="228" y="21"/>
                                </a:lnTo>
                                <a:lnTo>
                                  <a:pt x="225" y="16"/>
                                </a:lnTo>
                                <a:lnTo>
                                  <a:pt x="223" y="13"/>
                                </a:lnTo>
                                <a:lnTo>
                                  <a:pt x="223" y="8"/>
                                </a:lnTo>
                                <a:lnTo>
                                  <a:pt x="225" y="5"/>
                                </a:lnTo>
                                <a:lnTo>
                                  <a:pt x="228" y="3"/>
                                </a:lnTo>
                                <a:lnTo>
                                  <a:pt x="231" y="3"/>
                                </a:lnTo>
                                <a:lnTo>
                                  <a:pt x="236" y="3"/>
                                </a:lnTo>
                                <a:lnTo>
                                  <a:pt x="239" y="5"/>
                                </a:lnTo>
                                <a:lnTo>
                                  <a:pt x="241" y="8"/>
                                </a:lnTo>
                                <a:lnTo>
                                  <a:pt x="244" y="16"/>
                                </a:lnTo>
                                <a:lnTo>
                                  <a:pt x="247" y="29"/>
                                </a:lnTo>
                                <a:lnTo>
                                  <a:pt x="249" y="50"/>
                                </a:lnTo>
                                <a:lnTo>
                                  <a:pt x="244" y="72"/>
                                </a:lnTo>
                                <a:lnTo>
                                  <a:pt x="239" y="82"/>
                                </a:lnTo>
                                <a:lnTo>
                                  <a:pt x="231" y="90"/>
                                </a:lnTo>
                                <a:lnTo>
                                  <a:pt x="220" y="96"/>
                                </a:lnTo>
                                <a:lnTo>
                                  <a:pt x="210" y="101"/>
                                </a:lnTo>
                                <a:lnTo>
                                  <a:pt x="218" y="106"/>
                                </a:lnTo>
                                <a:lnTo>
                                  <a:pt x="225" y="112"/>
                                </a:lnTo>
                                <a:lnTo>
                                  <a:pt x="231" y="117"/>
                                </a:lnTo>
                                <a:lnTo>
                                  <a:pt x="233" y="122"/>
                                </a:lnTo>
                                <a:lnTo>
                                  <a:pt x="244" y="114"/>
                                </a:lnTo>
                                <a:lnTo>
                                  <a:pt x="257" y="109"/>
                                </a:lnTo>
                                <a:lnTo>
                                  <a:pt x="268" y="104"/>
                                </a:lnTo>
                                <a:lnTo>
                                  <a:pt x="278" y="101"/>
                                </a:lnTo>
                                <a:lnTo>
                                  <a:pt x="289" y="98"/>
                                </a:lnTo>
                                <a:lnTo>
                                  <a:pt x="300" y="98"/>
                                </a:lnTo>
                                <a:lnTo>
                                  <a:pt x="310" y="98"/>
                                </a:lnTo>
                                <a:lnTo>
                                  <a:pt x="321" y="101"/>
                                </a:lnTo>
                                <a:lnTo>
                                  <a:pt x="324" y="104"/>
                                </a:lnTo>
                                <a:lnTo>
                                  <a:pt x="326" y="104"/>
                                </a:lnTo>
                                <a:lnTo>
                                  <a:pt x="329" y="106"/>
                                </a:lnTo>
                                <a:lnTo>
                                  <a:pt x="329" y="104"/>
                                </a:lnTo>
                                <a:lnTo>
                                  <a:pt x="329" y="101"/>
                                </a:lnTo>
                                <a:lnTo>
                                  <a:pt x="331" y="98"/>
                                </a:lnTo>
                                <a:lnTo>
                                  <a:pt x="331" y="90"/>
                                </a:lnTo>
                                <a:lnTo>
                                  <a:pt x="329" y="80"/>
                                </a:lnTo>
                                <a:lnTo>
                                  <a:pt x="324" y="69"/>
                                </a:lnTo>
                                <a:lnTo>
                                  <a:pt x="318" y="61"/>
                                </a:lnTo>
                                <a:lnTo>
                                  <a:pt x="318" y="58"/>
                                </a:lnTo>
                                <a:lnTo>
                                  <a:pt x="318" y="56"/>
                                </a:lnTo>
                                <a:lnTo>
                                  <a:pt x="318" y="50"/>
                                </a:lnTo>
                                <a:lnTo>
                                  <a:pt x="321" y="48"/>
                                </a:lnTo>
                                <a:lnTo>
                                  <a:pt x="324" y="48"/>
                                </a:lnTo>
                                <a:lnTo>
                                  <a:pt x="329" y="48"/>
                                </a:lnTo>
                                <a:lnTo>
                                  <a:pt x="331" y="48"/>
                                </a:lnTo>
                                <a:lnTo>
                                  <a:pt x="334" y="50"/>
                                </a:lnTo>
                                <a:lnTo>
                                  <a:pt x="339" y="58"/>
                                </a:lnTo>
                                <a:lnTo>
                                  <a:pt x="347" y="74"/>
                                </a:lnTo>
                                <a:lnTo>
                                  <a:pt x="350" y="93"/>
                                </a:lnTo>
                                <a:lnTo>
                                  <a:pt x="345" y="112"/>
                                </a:lnTo>
                                <a:lnTo>
                                  <a:pt x="342" y="114"/>
                                </a:lnTo>
                                <a:lnTo>
                                  <a:pt x="361" y="136"/>
                                </a:lnTo>
                                <a:lnTo>
                                  <a:pt x="374" y="157"/>
                                </a:lnTo>
                                <a:lnTo>
                                  <a:pt x="382" y="175"/>
                                </a:lnTo>
                                <a:lnTo>
                                  <a:pt x="385" y="183"/>
                                </a:lnTo>
                                <a:lnTo>
                                  <a:pt x="385" y="186"/>
                                </a:lnTo>
                                <a:lnTo>
                                  <a:pt x="385" y="189"/>
                                </a:lnTo>
                                <a:lnTo>
                                  <a:pt x="403" y="194"/>
                                </a:lnTo>
                                <a:lnTo>
                                  <a:pt x="419" y="199"/>
                                </a:lnTo>
                                <a:lnTo>
                                  <a:pt x="435" y="207"/>
                                </a:lnTo>
                                <a:lnTo>
                                  <a:pt x="451" y="215"/>
                                </a:lnTo>
                                <a:lnTo>
                                  <a:pt x="461" y="226"/>
                                </a:lnTo>
                                <a:lnTo>
                                  <a:pt x="472" y="237"/>
                                </a:lnTo>
                                <a:lnTo>
                                  <a:pt x="483" y="250"/>
                                </a:lnTo>
                                <a:lnTo>
                                  <a:pt x="491" y="263"/>
                                </a:lnTo>
                                <a:lnTo>
                                  <a:pt x="493" y="266"/>
                                </a:lnTo>
                                <a:lnTo>
                                  <a:pt x="493" y="268"/>
                                </a:lnTo>
                                <a:lnTo>
                                  <a:pt x="496" y="271"/>
                                </a:lnTo>
                                <a:lnTo>
                                  <a:pt x="496" y="274"/>
                                </a:lnTo>
                                <a:lnTo>
                                  <a:pt x="506" y="258"/>
                                </a:lnTo>
                                <a:lnTo>
                                  <a:pt x="517" y="247"/>
                                </a:lnTo>
                                <a:lnTo>
                                  <a:pt x="525" y="239"/>
                                </a:lnTo>
                                <a:lnTo>
                                  <a:pt x="530" y="234"/>
                                </a:lnTo>
                                <a:lnTo>
                                  <a:pt x="530" y="231"/>
                                </a:lnTo>
                                <a:lnTo>
                                  <a:pt x="533" y="229"/>
                                </a:lnTo>
                                <a:lnTo>
                                  <a:pt x="538" y="229"/>
                                </a:lnTo>
                                <a:lnTo>
                                  <a:pt x="541" y="229"/>
                                </a:lnTo>
                                <a:lnTo>
                                  <a:pt x="544" y="231"/>
                                </a:lnTo>
                                <a:lnTo>
                                  <a:pt x="546" y="234"/>
                                </a:lnTo>
                                <a:lnTo>
                                  <a:pt x="546" y="239"/>
                                </a:lnTo>
                                <a:lnTo>
                                  <a:pt x="546" y="242"/>
                                </a:lnTo>
                                <a:lnTo>
                                  <a:pt x="544" y="245"/>
                                </a:lnTo>
                                <a:lnTo>
                                  <a:pt x="544" y="247"/>
                                </a:lnTo>
                                <a:lnTo>
                                  <a:pt x="541" y="247"/>
                                </a:lnTo>
                                <a:lnTo>
                                  <a:pt x="536" y="253"/>
                                </a:lnTo>
                                <a:lnTo>
                                  <a:pt x="528" y="263"/>
                                </a:lnTo>
                                <a:lnTo>
                                  <a:pt x="514" y="276"/>
                                </a:lnTo>
                                <a:lnTo>
                                  <a:pt x="504" y="298"/>
                                </a:lnTo>
                                <a:lnTo>
                                  <a:pt x="509" y="327"/>
                                </a:lnTo>
                                <a:lnTo>
                                  <a:pt x="509" y="351"/>
                                </a:lnTo>
                                <a:lnTo>
                                  <a:pt x="506" y="375"/>
                                </a:lnTo>
                                <a:lnTo>
                                  <a:pt x="501" y="391"/>
                                </a:lnTo>
                                <a:lnTo>
                                  <a:pt x="530" y="407"/>
                                </a:lnTo>
                                <a:lnTo>
                                  <a:pt x="549" y="428"/>
                                </a:lnTo>
                                <a:lnTo>
                                  <a:pt x="557" y="455"/>
                                </a:lnTo>
                                <a:lnTo>
                                  <a:pt x="559" y="478"/>
                                </a:lnTo>
                                <a:lnTo>
                                  <a:pt x="581" y="471"/>
                                </a:lnTo>
                                <a:lnTo>
                                  <a:pt x="597" y="457"/>
                                </a:lnTo>
                                <a:lnTo>
                                  <a:pt x="607" y="444"/>
                                </a:lnTo>
                                <a:lnTo>
                                  <a:pt x="610" y="436"/>
                                </a:lnTo>
                                <a:lnTo>
                                  <a:pt x="612" y="433"/>
                                </a:lnTo>
                                <a:lnTo>
                                  <a:pt x="615" y="431"/>
                                </a:lnTo>
                                <a:lnTo>
                                  <a:pt x="618" y="431"/>
                                </a:lnTo>
                                <a:lnTo>
                                  <a:pt x="620" y="431"/>
                                </a:lnTo>
                                <a:lnTo>
                                  <a:pt x="623" y="433"/>
                                </a:lnTo>
                                <a:lnTo>
                                  <a:pt x="626" y="436"/>
                                </a:lnTo>
                                <a:lnTo>
                                  <a:pt x="626" y="441"/>
                                </a:lnTo>
                                <a:lnTo>
                                  <a:pt x="626" y="444"/>
                                </a:lnTo>
                                <a:lnTo>
                                  <a:pt x="623" y="449"/>
                                </a:lnTo>
                                <a:lnTo>
                                  <a:pt x="615" y="465"/>
                                </a:lnTo>
                                <a:lnTo>
                                  <a:pt x="597" y="484"/>
                                </a:lnTo>
                                <a:lnTo>
                                  <a:pt x="573" y="497"/>
                                </a:lnTo>
                                <a:lnTo>
                                  <a:pt x="597" y="516"/>
                                </a:lnTo>
                                <a:lnTo>
                                  <a:pt x="612" y="537"/>
                                </a:lnTo>
                                <a:lnTo>
                                  <a:pt x="626" y="558"/>
                                </a:lnTo>
                                <a:lnTo>
                                  <a:pt x="634" y="580"/>
                                </a:lnTo>
                                <a:lnTo>
                                  <a:pt x="650" y="564"/>
                                </a:lnTo>
                                <a:lnTo>
                                  <a:pt x="668" y="556"/>
                                </a:lnTo>
                                <a:lnTo>
                                  <a:pt x="681" y="550"/>
                                </a:lnTo>
                                <a:lnTo>
                                  <a:pt x="687" y="548"/>
                                </a:lnTo>
                                <a:lnTo>
                                  <a:pt x="689" y="548"/>
                                </a:lnTo>
                                <a:lnTo>
                                  <a:pt x="692" y="548"/>
                                </a:lnTo>
                                <a:lnTo>
                                  <a:pt x="695" y="550"/>
                                </a:lnTo>
                                <a:lnTo>
                                  <a:pt x="697" y="553"/>
                                </a:lnTo>
                                <a:lnTo>
                                  <a:pt x="697" y="556"/>
                                </a:lnTo>
                                <a:lnTo>
                                  <a:pt x="695" y="561"/>
                                </a:lnTo>
                                <a:lnTo>
                                  <a:pt x="692" y="564"/>
                                </a:lnTo>
                                <a:lnTo>
                                  <a:pt x="689" y="564"/>
                                </a:lnTo>
                                <a:lnTo>
                                  <a:pt x="684" y="566"/>
                                </a:lnTo>
                                <a:lnTo>
                                  <a:pt x="668" y="574"/>
                                </a:lnTo>
                                <a:lnTo>
                                  <a:pt x="652" y="587"/>
                                </a:lnTo>
                                <a:lnTo>
                                  <a:pt x="636" y="609"/>
                                </a:lnTo>
                                <a:lnTo>
                                  <a:pt x="636" y="611"/>
                                </a:lnTo>
                                <a:lnTo>
                                  <a:pt x="634" y="622"/>
                                </a:lnTo>
                                <a:lnTo>
                                  <a:pt x="631" y="635"/>
                                </a:lnTo>
                                <a:lnTo>
                                  <a:pt x="626" y="646"/>
                                </a:lnTo>
                                <a:lnTo>
                                  <a:pt x="623" y="657"/>
                                </a:lnTo>
                                <a:lnTo>
                                  <a:pt x="647" y="675"/>
                                </a:lnTo>
                                <a:lnTo>
                                  <a:pt x="668" y="689"/>
                                </a:lnTo>
                                <a:lnTo>
                                  <a:pt x="692" y="696"/>
                                </a:lnTo>
                                <a:lnTo>
                                  <a:pt x="711" y="702"/>
                                </a:lnTo>
                                <a:lnTo>
                                  <a:pt x="729" y="702"/>
                                </a:lnTo>
                                <a:lnTo>
                                  <a:pt x="742" y="702"/>
                                </a:lnTo>
                                <a:lnTo>
                                  <a:pt x="753" y="702"/>
                                </a:lnTo>
                                <a:lnTo>
                                  <a:pt x="756" y="699"/>
                                </a:lnTo>
                                <a:lnTo>
                                  <a:pt x="758" y="699"/>
                                </a:lnTo>
                                <a:lnTo>
                                  <a:pt x="764" y="702"/>
                                </a:lnTo>
                                <a:lnTo>
                                  <a:pt x="766" y="704"/>
                                </a:lnTo>
                                <a:lnTo>
                                  <a:pt x="766" y="707"/>
                                </a:lnTo>
                                <a:lnTo>
                                  <a:pt x="766" y="710"/>
                                </a:lnTo>
                                <a:lnTo>
                                  <a:pt x="766" y="715"/>
                                </a:lnTo>
                                <a:lnTo>
                                  <a:pt x="764" y="718"/>
                                </a:lnTo>
                                <a:lnTo>
                                  <a:pt x="761" y="718"/>
                                </a:lnTo>
                                <a:lnTo>
                                  <a:pt x="756" y="720"/>
                                </a:lnTo>
                                <a:lnTo>
                                  <a:pt x="745" y="720"/>
                                </a:lnTo>
                                <a:lnTo>
                                  <a:pt x="732" y="723"/>
                                </a:lnTo>
                                <a:lnTo>
                                  <a:pt x="711" y="720"/>
                                </a:lnTo>
                                <a:lnTo>
                                  <a:pt x="689" y="718"/>
                                </a:lnTo>
                                <a:lnTo>
                                  <a:pt x="666" y="710"/>
                                </a:lnTo>
                                <a:lnTo>
                                  <a:pt x="639" y="696"/>
                                </a:lnTo>
                                <a:lnTo>
                                  <a:pt x="612" y="675"/>
                                </a:lnTo>
                                <a:lnTo>
                                  <a:pt x="610" y="681"/>
                                </a:lnTo>
                                <a:lnTo>
                                  <a:pt x="605" y="686"/>
                                </a:lnTo>
                                <a:lnTo>
                                  <a:pt x="602" y="691"/>
                                </a:lnTo>
                                <a:lnTo>
                                  <a:pt x="597" y="694"/>
                                </a:lnTo>
                                <a:lnTo>
                                  <a:pt x="602" y="704"/>
                                </a:lnTo>
                                <a:lnTo>
                                  <a:pt x="607" y="718"/>
                                </a:lnTo>
                                <a:lnTo>
                                  <a:pt x="615" y="736"/>
                                </a:lnTo>
                                <a:lnTo>
                                  <a:pt x="620" y="758"/>
                                </a:lnTo>
                                <a:lnTo>
                                  <a:pt x="652" y="758"/>
                                </a:lnTo>
                                <a:lnTo>
                                  <a:pt x="676" y="763"/>
                                </a:lnTo>
                                <a:lnTo>
                                  <a:pt x="695" y="774"/>
                                </a:lnTo>
                                <a:lnTo>
                                  <a:pt x="711" y="782"/>
                                </a:lnTo>
                                <a:lnTo>
                                  <a:pt x="721" y="792"/>
                                </a:lnTo>
                                <a:lnTo>
                                  <a:pt x="726" y="803"/>
                                </a:lnTo>
                                <a:lnTo>
                                  <a:pt x="732" y="811"/>
                                </a:lnTo>
                                <a:lnTo>
                                  <a:pt x="732" y="813"/>
                                </a:lnTo>
                                <a:lnTo>
                                  <a:pt x="732" y="816"/>
                                </a:lnTo>
                                <a:lnTo>
                                  <a:pt x="732" y="821"/>
                                </a:lnTo>
                                <a:lnTo>
                                  <a:pt x="729" y="824"/>
                                </a:lnTo>
                                <a:lnTo>
                                  <a:pt x="726" y="824"/>
                                </a:lnTo>
                                <a:lnTo>
                                  <a:pt x="724" y="824"/>
                                </a:lnTo>
                                <a:lnTo>
                                  <a:pt x="719" y="824"/>
                                </a:lnTo>
                                <a:lnTo>
                                  <a:pt x="716" y="821"/>
                                </a:lnTo>
                                <a:lnTo>
                                  <a:pt x="716" y="819"/>
                                </a:lnTo>
                                <a:lnTo>
                                  <a:pt x="713" y="816"/>
                                </a:lnTo>
                                <a:lnTo>
                                  <a:pt x="711" y="811"/>
                                </a:lnTo>
                                <a:lnTo>
                                  <a:pt x="705" y="805"/>
                                </a:lnTo>
                                <a:lnTo>
                                  <a:pt x="697" y="798"/>
                                </a:lnTo>
                                <a:lnTo>
                                  <a:pt x="684" y="790"/>
                                </a:lnTo>
                                <a:lnTo>
                                  <a:pt x="668" y="782"/>
                                </a:lnTo>
                                <a:lnTo>
                                  <a:pt x="650" y="776"/>
                                </a:lnTo>
                                <a:lnTo>
                                  <a:pt x="623" y="776"/>
                                </a:lnTo>
                                <a:lnTo>
                                  <a:pt x="626" y="800"/>
                                </a:lnTo>
                                <a:lnTo>
                                  <a:pt x="626" y="824"/>
                                </a:lnTo>
                                <a:lnTo>
                                  <a:pt x="623" y="848"/>
                                </a:lnTo>
                                <a:lnTo>
                                  <a:pt x="615" y="869"/>
                                </a:lnTo>
                                <a:lnTo>
                                  <a:pt x="612" y="875"/>
                                </a:lnTo>
                                <a:lnTo>
                                  <a:pt x="610" y="880"/>
                                </a:lnTo>
                                <a:lnTo>
                                  <a:pt x="605" y="883"/>
                                </a:lnTo>
                                <a:lnTo>
                                  <a:pt x="602" y="888"/>
                                </a:lnTo>
                                <a:lnTo>
                                  <a:pt x="623" y="899"/>
                                </a:lnTo>
                                <a:lnTo>
                                  <a:pt x="639" y="912"/>
                                </a:lnTo>
                                <a:lnTo>
                                  <a:pt x="647" y="928"/>
                                </a:lnTo>
                                <a:lnTo>
                                  <a:pt x="652" y="941"/>
                                </a:lnTo>
                                <a:lnTo>
                                  <a:pt x="652" y="944"/>
                                </a:lnTo>
                                <a:lnTo>
                                  <a:pt x="652" y="949"/>
                                </a:lnTo>
                                <a:lnTo>
                                  <a:pt x="650" y="952"/>
                                </a:lnTo>
                                <a:lnTo>
                                  <a:pt x="647" y="954"/>
                                </a:lnTo>
                                <a:lnTo>
                                  <a:pt x="644" y="954"/>
                                </a:lnTo>
                                <a:lnTo>
                                  <a:pt x="639" y="952"/>
                                </a:lnTo>
                                <a:lnTo>
                                  <a:pt x="636" y="949"/>
                                </a:lnTo>
                                <a:lnTo>
                                  <a:pt x="634" y="946"/>
                                </a:lnTo>
                                <a:lnTo>
                                  <a:pt x="631" y="938"/>
                                </a:lnTo>
                                <a:lnTo>
                                  <a:pt x="626" y="925"/>
                                </a:lnTo>
                                <a:lnTo>
                                  <a:pt x="612" y="912"/>
                                </a:lnTo>
                                <a:lnTo>
                                  <a:pt x="589" y="904"/>
                                </a:lnTo>
                                <a:lnTo>
                                  <a:pt x="575" y="914"/>
                                </a:lnTo>
                                <a:lnTo>
                                  <a:pt x="559" y="922"/>
                                </a:lnTo>
                                <a:lnTo>
                                  <a:pt x="541" y="930"/>
                                </a:lnTo>
                                <a:lnTo>
                                  <a:pt x="522" y="936"/>
                                </a:lnTo>
                                <a:lnTo>
                                  <a:pt x="517" y="936"/>
                                </a:lnTo>
                                <a:lnTo>
                                  <a:pt x="506" y="936"/>
                                </a:lnTo>
                                <a:lnTo>
                                  <a:pt x="491" y="936"/>
                                </a:lnTo>
                                <a:lnTo>
                                  <a:pt x="472" y="930"/>
                                </a:lnTo>
                                <a:lnTo>
                                  <a:pt x="451" y="920"/>
                                </a:lnTo>
                                <a:lnTo>
                                  <a:pt x="427" y="904"/>
                                </a:lnTo>
                                <a:lnTo>
                                  <a:pt x="406" y="880"/>
                                </a:lnTo>
                                <a:lnTo>
                                  <a:pt x="385" y="845"/>
                                </a:lnTo>
                                <a:lnTo>
                                  <a:pt x="385" y="843"/>
                                </a:lnTo>
                                <a:lnTo>
                                  <a:pt x="385" y="837"/>
                                </a:lnTo>
                                <a:lnTo>
                                  <a:pt x="387" y="835"/>
                                </a:lnTo>
                                <a:lnTo>
                                  <a:pt x="390" y="832"/>
                                </a:lnTo>
                                <a:lnTo>
                                  <a:pt x="392" y="832"/>
                                </a:lnTo>
                                <a:lnTo>
                                  <a:pt x="398" y="832"/>
                                </a:lnTo>
                                <a:lnTo>
                                  <a:pt x="400" y="835"/>
                                </a:lnTo>
                                <a:lnTo>
                                  <a:pt x="403" y="8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0"/>
                        <wps:cNvSpPr>
                          <a:spLocks/>
                        </wps:cNvSpPr>
                        <wps:spPr bwMode="auto">
                          <a:xfrm>
                            <a:off x="1205230" y="1237615"/>
                            <a:ext cx="111125" cy="102870"/>
                          </a:xfrm>
                          <a:custGeom>
                            <a:avLst/>
                            <a:gdLst>
                              <a:gd name="T0" fmla="*/ 117 w 175"/>
                              <a:gd name="T1" fmla="*/ 82 h 162"/>
                              <a:gd name="T2" fmla="*/ 106 w 175"/>
                              <a:gd name="T3" fmla="*/ 74 h 162"/>
                              <a:gd name="T4" fmla="*/ 103 w 175"/>
                              <a:gd name="T5" fmla="*/ 74 h 162"/>
                              <a:gd name="T6" fmla="*/ 98 w 175"/>
                              <a:gd name="T7" fmla="*/ 72 h 162"/>
                              <a:gd name="T8" fmla="*/ 90 w 175"/>
                              <a:gd name="T9" fmla="*/ 72 h 162"/>
                              <a:gd name="T10" fmla="*/ 77 w 175"/>
                              <a:gd name="T11" fmla="*/ 74 h 162"/>
                              <a:gd name="T12" fmla="*/ 64 w 175"/>
                              <a:gd name="T13" fmla="*/ 82 h 162"/>
                              <a:gd name="T14" fmla="*/ 50 w 175"/>
                              <a:gd name="T15" fmla="*/ 95 h 162"/>
                              <a:gd name="T16" fmla="*/ 35 w 175"/>
                              <a:gd name="T17" fmla="*/ 119 h 162"/>
                              <a:gd name="T18" fmla="*/ 19 w 175"/>
                              <a:gd name="T19" fmla="*/ 157 h 162"/>
                              <a:gd name="T20" fmla="*/ 16 w 175"/>
                              <a:gd name="T21" fmla="*/ 159 h 162"/>
                              <a:gd name="T22" fmla="*/ 13 w 175"/>
                              <a:gd name="T23" fmla="*/ 162 h 162"/>
                              <a:gd name="T24" fmla="*/ 8 w 175"/>
                              <a:gd name="T25" fmla="*/ 162 h 162"/>
                              <a:gd name="T26" fmla="*/ 5 w 175"/>
                              <a:gd name="T27" fmla="*/ 162 h 162"/>
                              <a:gd name="T28" fmla="*/ 3 w 175"/>
                              <a:gd name="T29" fmla="*/ 162 h 162"/>
                              <a:gd name="T30" fmla="*/ 0 w 175"/>
                              <a:gd name="T31" fmla="*/ 159 h 162"/>
                              <a:gd name="T32" fmla="*/ 0 w 175"/>
                              <a:gd name="T33" fmla="*/ 154 h 162"/>
                              <a:gd name="T34" fmla="*/ 0 w 175"/>
                              <a:gd name="T35" fmla="*/ 151 h 162"/>
                              <a:gd name="T36" fmla="*/ 16 w 175"/>
                              <a:gd name="T37" fmla="*/ 114 h 162"/>
                              <a:gd name="T38" fmla="*/ 32 w 175"/>
                              <a:gd name="T39" fmla="*/ 88 h 162"/>
                              <a:gd name="T40" fmla="*/ 50 w 175"/>
                              <a:gd name="T41" fmla="*/ 66 h 162"/>
                              <a:gd name="T42" fmla="*/ 72 w 175"/>
                              <a:gd name="T43" fmla="*/ 56 h 162"/>
                              <a:gd name="T44" fmla="*/ 82 w 175"/>
                              <a:gd name="T45" fmla="*/ 53 h 162"/>
                              <a:gd name="T46" fmla="*/ 90 w 175"/>
                              <a:gd name="T47" fmla="*/ 53 h 162"/>
                              <a:gd name="T48" fmla="*/ 98 w 175"/>
                              <a:gd name="T49" fmla="*/ 53 h 162"/>
                              <a:gd name="T50" fmla="*/ 106 w 175"/>
                              <a:gd name="T51" fmla="*/ 56 h 162"/>
                              <a:gd name="T52" fmla="*/ 117 w 175"/>
                              <a:gd name="T53" fmla="*/ 29 h 162"/>
                              <a:gd name="T54" fmla="*/ 135 w 175"/>
                              <a:gd name="T55" fmla="*/ 10 h 162"/>
                              <a:gd name="T56" fmla="*/ 151 w 175"/>
                              <a:gd name="T57" fmla="*/ 2 h 162"/>
                              <a:gd name="T58" fmla="*/ 167 w 175"/>
                              <a:gd name="T59" fmla="*/ 0 h 162"/>
                              <a:gd name="T60" fmla="*/ 167 w 175"/>
                              <a:gd name="T61" fmla="*/ 0 h 162"/>
                              <a:gd name="T62" fmla="*/ 170 w 175"/>
                              <a:gd name="T63" fmla="*/ 0 h 162"/>
                              <a:gd name="T64" fmla="*/ 172 w 175"/>
                              <a:gd name="T65" fmla="*/ 2 h 162"/>
                              <a:gd name="T66" fmla="*/ 175 w 175"/>
                              <a:gd name="T67" fmla="*/ 5 h 162"/>
                              <a:gd name="T68" fmla="*/ 175 w 175"/>
                              <a:gd name="T69" fmla="*/ 8 h 162"/>
                              <a:gd name="T70" fmla="*/ 175 w 175"/>
                              <a:gd name="T71" fmla="*/ 10 h 162"/>
                              <a:gd name="T72" fmla="*/ 175 w 175"/>
                              <a:gd name="T73" fmla="*/ 16 h 162"/>
                              <a:gd name="T74" fmla="*/ 170 w 175"/>
                              <a:gd name="T75" fmla="*/ 18 h 162"/>
                              <a:gd name="T76" fmla="*/ 167 w 175"/>
                              <a:gd name="T77" fmla="*/ 18 h 162"/>
                              <a:gd name="T78" fmla="*/ 167 w 175"/>
                              <a:gd name="T79" fmla="*/ 18 h 162"/>
                              <a:gd name="T80" fmla="*/ 159 w 175"/>
                              <a:gd name="T81" fmla="*/ 18 h 162"/>
                              <a:gd name="T82" fmla="*/ 146 w 175"/>
                              <a:gd name="T83" fmla="*/ 26 h 162"/>
                              <a:gd name="T84" fmla="*/ 130 w 175"/>
                              <a:gd name="T85" fmla="*/ 40 h 162"/>
                              <a:gd name="T86" fmla="*/ 119 w 175"/>
                              <a:gd name="T87" fmla="*/ 69 h 162"/>
                              <a:gd name="T88" fmla="*/ 117 w 175"/>
                              <a:gd name="T89" fmla="*/ 8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75" h="162">
                                <a:moveTo>
                                  <a:pt x="117" y="82"/>
                                </a:moveTo>
                                <a:lnTo>
                                  <a:pt x="106" y="74"/>
                                </a:lnTo>
                                <a:lnTo>
                                  <a:pt x="103" y="74"/>
                                </a:lnTo>
                                <a:lnTo>
                                  <a:pt x="98" y="72"/>
                                </a:lnTo>
                                <a:lnTo>
                                  <a:pt x="90" y="72"/>
                                </a:lnTo>
                                <a:lnTo>
                                  <a:pt x="77" y="74"/>
                                </a:lnTo>
                                <a:lnTo>
                                  <a:pt x="64" y="82"/>
                                </a:lnTo>
                                <a:lnTo>
                                  <a:pt x="50" y="95"/>
                                </a:lnTo>
                                <a:lnTo>
                                  <a:pt x="35" y="119"/>
                                </a:lnTo>
                                <a:lnTo>
                                  <a:pt x="19" y="157"/>
                                </a:lnTo>
                                <a:lnTo>
                                  <a:pt x="16" y="159"/>
                                </a:lnTo>
                                <a:lnTo>
                                  <a:pt x="13" y="162"/>
                                </a:lnTo>
                                <a:lnTo>
                                  <a:pt x="8" y="162"/>
                                </a:lnTo>
                                <a:lnTo>
                                  <a:pt x="5" y="162"/>
                                </a:lnTo>
                                <a:lnTo>
                                  <a:pt x="3" y="162"/>
                                </a:lnTo>
                                <a:lnTo>
                                  <a:pt x="0" y="159"/>
                                </a:lnTo>
                                <a:lnTo>
                                  <a:pt x="0" y="154"/>
                                </a:lnTo>
                                <a:lnTo>
                                  <a:pt x="0" y="151"/>
                                </a:lnTo>
                                <a:lnTo>
                                  <a:pt x="16" y="114"/>
                                </a:lnTo>
                                <a:lnTo>
                                  <a:pt x="32" y="88"/>
                                </a:lnTo>
                                <a:lnTo>
                                  <a:pt x="50" y="66"/>
                                </a:lnTo>
                                <a:lnTo>
                                  <a:pt x="72" y="56"/>
                                </a:lnTo>
                                <a:lnTo>
                                  <a:pt x="82" y="53"/>
                                </a:lnTo>
                                <a:lnTo>
                                  <a:pt x="90" y="53"/>
                                </a:lnTo>
                                <a:lnTo>
                                  <a:pt x="98" y="53"/>
                                </a:lnTo>
                                <a:lnTo>
                                  <a:pt x="106" y="56"/>
                                </a:lnTo>
                                <a:lnTo>
                                  <a:pt x="117" y="29"/>
                                </a:lnTo>
                                <a:lnTo>
                                  <a:pt x="135" y="10"/>
                                </a:lnTo>
                                <a:lnTo>
                                  <a:pt x="151" y="2"/>
                                </a:lnTo>
                                <a:lnTo>
                                  <a:pt x="167" y="0"/>
                                </a:lnTo>
                                <a:lnTo>
                                  <a:pt x="170" y="0"/>
                                </a:lnTo>
                                <a:lnTo>
                                  <a:pt x="172" y="2"/>
                                </a:lnTo>
                                <a:lnTo>
                                  <a:pt x="175" y="5"/>
                                </a:lnTo>
                                <a:lnTo>
                                  <a:pt x="175" y="8"/>
                                </a:lnTo>
                                <a:lnTo>
                                  <a:pt x="175" y="10"/>
                                </a:lnTo>
                                <a:lnTo>
                                  <a:pt x="175" y="16"/>
                                </a:lnTo>
                                <a:lnTo>
                                  <a:pt x="170" y="18"/>
                                </a:lnTo>
                                <a:lnTo>
                                  <a:pt x="167" y="18"/>
                                </a:lnTo>
                                <a:lnTo>
                                  <a:pt x="159" y="18"/>
                                </a:lnTo>
                                <a:lnTo>
                                  <a:pt x="146" y="26"/>
                                </a:lnTo>
                                <a:lnTo>
                                  <a:pt x="130" y="40"/>
                                </a:lnTo>
                                <a:lnTo>
                                  <a:pt x="119" y="69"/>
                                </a:lnTo>
                                <a:lnTo>
                                  <a:pt x="117"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61"/>
                        <wps:cNvSpPr>
                          <a:spLocks/>
                        </wps:cNvSpPr>
                        <wps:spPr bwMode="auto">
                          <a:xfrm>
                            <a:off x="972820" y="1061720"/>
                            <a:ext cx="45720" cy="57785"/>
                          </a:xfrm>
                          <a:custGeom>
                            <a:avLst/>
                            <a:gdLst>
                              <a:gd name="T0" fmla="*/ 61 w 72"/>
                              <a:gd name="T1" fmla="*/ 19 h 91"/>
                              <a:gd name="T2" fmla="*/ 61 w 72"/>
                              <a:gd name="T3" fmla="*/ 19 h 91"/>
                              <a:gd name="T4" fmla="*/ 56 w 72"/>
                              <a:gd name="T5" fmla="*/ 19 h 91"/>
                              <a:gd name="T6" fmla="*/ 45 w 72"/>
                              <a:gd name="T7" fmla="*/ 27 h 91"/>
                              <a:gd name="T8" fmla="*/ 29 w 72"/>
                              <a:gd name="T9" fmla="*/ 45 h 91"/>
                              <a:gd name="T10" fmla="*/ 19 w 72"/>
                              <a:gd name="T11" fmla="*/ 83 h 91"/>
                              <a:gd name="T12" fmla="*/ 19 w 72"/>
                              <a:gd name="T13" fmla="*/ 85 h 91"/>
                              <a:gd name="T14" fmla="*/ 16 w 72"/>
                              <a:gd name="T15" fmla="*/ 88 h 91"/>
                              <a:gd name="T16" fmla="*/ 11 w 72"/>
                              <a:gd name="T17" fmla="*/ 91 h 91"/>
                              <a:gd name="T18" fmla="*/ 8 w 72"/>
                              <a:gd name="T19" fmla="*/ 91 h 91"/>
                              <a:gd name="T20" fmla="*/ 6 w 72"/>
                              <a:gd name="T21" fmla="*/ 91 h 91"/>
                              <a:gd name="T22" fmla="*/ 3 w 72"/>
                              <a:gd name="T23" fmla="*/ 88 h 91"/>
                              <a:gd name="T24" fmla="*/ 0 w 72"/>
                              <a:gd name="T25" fmla="*/ 83 h 91"/>
                              <a:gd name="T26" fmla="*/ 0 w 72"/>
                              <a:gd name="T27" fmla="*/ 80 h 91"/>
                              <a:gd name="T28" fmla="*/ 16 w 72"/>
                              <a:gd name="T29" fmla="*/ 32 h 91"/>
                              <a:gd name="T30" fmla="*/ 37 w 72"/>
                              <a:gd name="T31" fmla="*/ 8 h 91"/>
                              <a:gd name="T32" fmla="*/ 56 w 72"/>
                              <a:gd name="T33" fmla="*/ 0 h 91"/>
                              <a:gd name="T34" fmla="*/ 64 w 72"/>
                              <a:gd name="T35" fmla="*/ 0 h 91"/>
                              <a:gd name="T36" fmla="*/ 64 w 72"/>
                              <a:gd name="T37" fmla="*/ 0 h 91"/>
                              <a:gd name="T38" fmla="*/ 67 w 72"/>
                              <a:gd name="T39" fmla="*/ 0 h 91"/>
                              <a:gd name="T40" fmla="*/ 69 w 72"/>
                              <a:gd name="T41" fmla="*/ 3 h 91"/>
                              <a:gd name="T42" fmla="*/ 72 w 72"/>
                              <a:gd name="T43" fmla="*/ 6 h 91"/>
                              <a:gd name="T44" fmla="*/ 72 w 72"/>
                              <a:gd name="T45" fmla="*/ 8 h 91"/>
                              <a:gd name="T46" fmla="*/ 72 w 72"/>
                              <a:gd name="T47" fmla="*/ 11 h 91"/>
                              <a:gd name="T48" fmla="*/ 69 w 72"/>
                              <a:gd name="T49" fmla="*/ 16 h 91"/>
                              <a:gd name="T50" fmla="*/ 64 w 72"/>
                              <a:gd name="T51" fmla="*/ 19 h 91"/>
                              <a:gd name="T52" fmla="*/ 61 w 72"/>
                              <a:gd name="T53" fmla="*/ 19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2" h="91">
                                <a:moveTo>
                                  <a:pt x="61" y="19"/>
                                </a:moveTo>
                                <a:lnTo>
                                  <a:pt x="61" y="19"/>
                                </a:lnTo>
                                <a:lnTo>
                                  <a:pt x="56" y="19"/>
                                </a:lnTo>
                                <a:lnTo>
                                  <a:pt x="45" y="27"/>
                                </a:lnTo>
                                <a:lnTo>
                                  <a:pt x="29" y="45"/>
                                </a:lnTo>
                                <a:lnTo>
                                  <a:pt x="19" y="83"/>
                                </a:lnTo>
                                <a:lnTo>
                                  <a:pt x="19" y="85"/>
                                </a:lnTo>
                                <a:lnTo>
                                  <a:pt x="16" y="88"/>
                                </a:lnTo>
                                <a:lnTo>
                                  <a:pt x="11" y="91"/>
                                </a:lnTo>
                                <a:lnTo>
                                  <a:pt x="8" y="91"/>
                                </a:lnTo>
                                <a:lnTo>
                                  <a:pt x="6" y="91"/>
                                </a:lnTo>
                                <a:lnTo>
                                  <a:pt x="3" y="88"/>
                                </a:lnTo>
                                <a:lnTo>
                                  <a:pt x="0" y="83"/>
                                </a:lnTo>
                                <a:lnTo>
                                  <a:pt x="0" y="80"/>
                                </a:lnTo>
                                <a:lnTo>
                                  <a:pt x="16" y="32"/>
                                </a:lnTo>
                                <a:lnTo>
                                  <a:pt x="37" y="8"/>
                                </a:lnTo>
                                <a:lnTo>
                                  <a:pt x="56" y="0"/>
                                </a:lnTo>
                                <a:lnTo>
                                  <a:pt x="64" y="0"/>
                                </a:lnTo>
                                <a:lnTo>
                                  <a:pt x="67" y="0"/>
                                </a:lnTo>
                                <a:lnTo>
                                  <a:pt x="69" y="3"/>
                                </a:lnTo>
                                <a:lnTo>
                                  <a:pt x="72" y="6"/>
                                </a:lnTo>
                                <a:lnTo>
                                  <a:pt x="72" y="8"/>
                                </a:lnTo>
                                <a:lnTo>
                                  <a:pt x="72" y="11"/>
                                </a:lnTo>
                                <a:lnTo>
                                  <a:pt x="69" y="16"/>
                                </a:lnTo>
                                <a:lnTo>
                                  <a:pt x="64" y="19"/>
                                </a:lnTo>
                                <a:lnTo>
                                  <a:pt x="61"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2"/>
                        <wps:cNvSpPr>
                          <a:spLocks/>
                        </wps:cNvSpPr>
                        <wps:spPr bwMode="auto">
                          <a:xfrm>
                            <a:off x="1444625" y="1273175"/>
                            <a:ext cx="43180" cy="41910"/>
                          </a:xfrm>
                          <a:custGeom>
                            <a:avLst/>
                            <a:gdLst>
                              <a:gd name="T0" fmla="*/ 10 w 68"/>
                              <a:gd name="T1" fmla="*/ 66 h 66"/>
                              <a:gd name="T2" fmla="*/ 7 w 68"/>
                              <a:gd name="T3" fmla="*/ 66 h 66"/>
                              <a:gd name="T4" fmla="*/ 2 w 68"/>
                              <a:gd name="T5" fmla="*/ 63 h 66"/>
                              <a:gd name="T6" fmla="*/ 0 w 68"/>
                              <a:gd name="T7" fmla="*/ 61 h 66"/>
                              <a:gd name="T8" fmla="*/ 0 w 68"/>
                              <a:gd name="T9" fmla="*/ 58 h 66"/>
                              <a:gd name="T10" fmla="*/ 0 w 68"/>
                              <a:gd name="T11" fmla="*/ 55 h 66"/>
                              <a:gd name="T12" fmla="*/ 0 w 68"/>
                              <a:gd name="T13" fmla="*/ 50 h 66"/>
                              <a:gd name="T14" fmla="*/ 2 w 68"/>
                              <a:gd name="T15" fmla="*/ 47 h 66"/>
                              <a:gd name="T16" fmla="*/ 5 w 68"/>
                              <a:gd name="T17" fmla="*/ 47 h 66"/>
                              <a:gd name="T18" fmla="*/ 29 w 68"/>
                              <a:gd name="T19" fmla="*/ 37 h 66"/>
                              <a:gd name="T20" fmla="*/ 42 w 68"/>
                              <a:gd name="T21" fmla="*/ 24 h 66"/>
                              <a:gd name="T22" fmla="*/ 47 w 68"/>
                              <a:gd name="T23" fmla="*/ 13 h 66"/>
                              <a:gd name="T24" fmla="*/ 50 w 68"/>
                              <a:gd name="T25" fmla="*/ 8 h 66"/>
                              <a:gd name="T26" fmla="*/ 50 w 68"/>
                              <a:gd name="T27" fmla="*/ 8 h 66"/>
                              <a:gd name="T28" fmla="*/ 53 w 68"/>
                              <a:gd name="T29" fmla="*/ 5 h 66"/>
                              <a:gd name="T30" fmla="*/ 55 w 68"/>
                              <a:gd name="T31" fmla="*/ 2 h 66"/>
                              <a:gd name="T32" fmla="*/ 58 w 68"/>
                              <a:gd name="T33" fmla="*/ 0 h 66"/>
                              <a:gd name="T34" fmla="*/ 60 w 68"/>
                              <a:gd name="T35" fmla="*/ 0 h 66"/>
                              <a:gd name="T36" fmla="*/ 63 w 68"/>
                              <a:gd name="T37" fmla="*/ 2 h 66"/>
                              <a:gd name="T38" fmla="*/ 66 w 68"/>
                              <a:gd name="T39" fmla="*/ 5 h 66"/>
                              <a:gd name="T40" fmla="*/ 68 w 68"/>
                              <a:gd name="T41" fmla="*/ 8 h 66"/>
                              <a:gd name="T42" fmla="*/ 68 w 68"/>
                              <a:gd name="T43" fmla="*/ 10 h 66"/>
                              <a:gd name="T44" fmla="*/ 66 w 68"/>
                              <a:gd name="T45" fmla="*/ 18 h 66"/>
                              <a:gd name="T46" fmla="*/ 58 w 68"/>
                              <a:gd name="T47" fmla="*/ 34 h 66"/>
                              <a:gd name="T48" fmla="*/ 39 w 68"/>
                              <a:gd name="T49" fmla="*/ 53 h 66"/>
                              <a:gd name="T50" fmla="*/ 10 w 68"/>
                              <a:gd name="T51" fmla="*/ 6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8" h="66">
                                <a:moveTo>
                                  <a:pt x="10" y="66"/>
                                </a:moveTo>
                                <a:lnTo>
                                  <a:pt x="7" y="66"/>
                                </a:lnTo>
                                <a:lnTo>
                                  <a:pt x="2" y="63"/>
                                </a:lnTo>
                                <a:lnTo>
                                  <a:pt x="0" y="61"/>
                                </a:lnTo>
                                <a:lnTo>
                                  <a:pt x="0" y="58"/>
                                </a:lnTo>
                                <a:lnTo>
                                  <a:pt x="0" y="55"/>
                                </a:lnTo>
                                <a:lnTo>
                                  <a:pt x="0" y="50"/>
                                </a:lnTo>
                                <a:lnTo>
                                  <a:pt x="2" y="47"/>
                                </a:lnTo>
                                <a:lnTo>
                                  <a:pt x="5" y="47"/>
                                </a:lnTo>
                                <a:lnTo>
                                  <a:pt x="29" y="37"/>
                                </a:lnTo>
                                <a:lnTo>
                                  <a:pt x="42" y="24"/>
                                </a:lnTo>
                                <a:lnTo>
                                  <a:pt x="47" y="13"/>
                                </a:lnTo>
                                <a:lnTo>
                                  <a:pt x="50" y="8"/>
                                </a:lnTo>
                                <a:lnTo>
                                  <a:pt x="53" y="5"/>
                                </a:lnTo>
                                <a:lnTo>
                                  <a:pt x="55" y="2"/>
                                </a:lnTo>
                                <a:lnTo>
                                  <a:pt x="58" y="0"/>
                                </a:lnTo>
                                <a:lnTo>
                                  <a:pt x="60" y="0"/>
                                </a:lnTo>
                                <a:lnTo>
                                  <a:pt x="63" y="2"/>
                                </a:lnTo>
                                <a:lnTo>
                                  <a:pt x="66" y="5"/>
                                </a:lnTo>
                                <a:lnTo>
                                  <a:pt x="68" y="8"/>
                                </a:lnTo>
                                <a:lnTo>
                                  <a:pt x="68" y="10"/>
                                </a:lnTo>
                                <a:lnTo>
                                  <a:pt x="66" y="18"/>
                                </a:lnTo>
                                <a:lnTo>
                                  <a:pt x="58" y="34"/>
                                </a:lnTo>
                                <a:lnTo>
                                  <a:pt x="39" y="53"/>
                                </a:lnTo>
                                <a:lnTo>
                                  <a:pt x="10" y="6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3"/>
                        <wps:cNvSpPr>
                          <a:spLocks/>
                        </wps:cNvSpPr>
                        <wps:spPr bwMode="auto">
                          <a:xfrm>
                            <a:off x="1343025" y="1109345"/>
                            <a:ext cx="19050" cy="50165"/>
                          </a:xfrm>
                          <a:custGeom>
                            <a:avLst/>
                            <a:gdLst>
                              <a:gd name="T0" fmla="*/ 6 w 30"/>
                              <a:gd name="T1" fmla="*/ 79 h 79"/>
                              <a:gd name="T2" fmla="*/ 3 w 30"/>
                              <a:gd name="T3" fmla="*/ 77 h 79"/>
                              <a:gd name="T4" fmla="*/ 0 w 30"/>
                              <a:gd name="T5" fmla="*/ 74 h 79"/>
                              <a:gd name="T6" fmla="*/ 0 w 30"/>
                              <a:gd name="T7" fmla="*/ 69 h 79"/>
                              <a:gd name="T8" fmla="*/ 0 w 30"/>
                              <a:gd name="T9" fmla="*/ 66 h 79"/>
                              <a:gd name="T10" fmla="*/ 8 w 30"/>
                              <a:gd name="T11" fmla="*/ 45 h 79"/>
                              <a:gd name="T12" fmla="*/ 11 w 30"/>
                              <a:gd name="T13" fmla="*/ 26 h 79"/>
                              <a:gd name="T14" fmla="*/ 11 w 30"/>
                              <a:gd name="T15" fmla="*/ 16 h 79"/>
                              <a:gd name="T16" fmla="*/ 11 w 30"/>
                              <a:gd name="T17" fmla="*/ 10 h 79"/>
                              <a:gd name="T18" fmla="*/ 11 w 30"/>
                              <a:gd name="T19" fmla="*/ 10 h 79"/>
                              <a:gd name="T20" fmla="*/ 11 w 30"/>
                              <a:gd name="T21" fmla="*/ 8 h 79"/>
                              <a:gd name="T22" fmla="*/ 11 w 30"/>
                              <a:gd name="T23" fmla="*/ 2 h 79"/>
                              <a:gd name="T24" fmla="*/ 16 w 30"/>
                              <a:gd name="T25" fmla="*/ 0 h 79"/>
                              <a:gd name="T26" fmla="*/ 19 w 30"/>
                              <a:gd name="T27" fmla="*/ 0 h 79"/>
                              <a:gd name="T28" fmla="*/ 22 w 30"/>
                              <a:gd name="T29" fmla="*/ 0 h 79"/>
                              <a:gd name="T30" fmla="*/ 24 w 30"/>
                              <a:gd name="T31" fmla="*/ 0 h 79"/>
                              <a:gd name="T32" fmla="*/ 27 w 30"/>
                              <a:gd name="T33" fmla="*/ 2 h 79"/>
                              <a:gd name="T34" fmla="*/ 30 w 30"/>
                              <a:gd name="T35" fmla="*/ 5 h 79"/>
                              <a:gd name="T36" fmla="*/ 30 w 30"/>
                              <a:gd name="T37" fmla="*/ 13 h 79"/>
                              <a:gd name="T38" fmla="*/ 30 w 30"/>
                              <a:gd name="T39" fmla="*/ 26 h 79"/>
                              <a:gd name="T40" fmla="*/ 27 w 30"/>
                              <a:gd name="T41" fmla="*/ 48 h 79"/>
                              <a:gd name="T42" fmla="*/ 16 w 30"/>
                              <a:gd name="T43" fmla="*/ 74 h 79"/>
                              <a:gd name="T44" fmla="*/ 16 w 30"/>
                              <a:gd name="T45" fmla="*/ 77 h 79"/>
                              <a:gd name="T46" fmla="*/ 14 w 30"/>
                              <a:gd name="T47" fmla="*/ 79 h 79"/>
                              <a:gd name="T48" fmla="*/ 8 w 30"/>
                              <a:gd name="T49" fmla="*/ 79 h 79"/>
                              <a:gd name="T50" fmla="*/ 6 w 30"/>
                              <a:gd name="T51"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0" h="79">
                                <a:moveTo>
                                  <a:pt x="6" y="79"/>
                                </a:moveTo>
                                <a:lnTo>
                                  <a:pt x="3" y="77"/>
                                </a:lnTo>
                                <a:lnTo>
                                  <a:pt x="0" y="74"/>
                                </a:lnTo>
                                <a:lnTo>
                                  <a:pt x="0" y="69"/>
                                </a:lnTo>
                                <a:lnTo>
                                  <a:pt x="0" y="66"/>
                                </a:lnTo>
                                <a:lnTo>
                                  <a:pt x="8" y="45"/>
                                </a:lnTo>
                                <a:lnTo>
                                  <a:pt x="11" y="26"/>
                                </a:lnTo>
                                <a:lnTo>
                                  <a:pt x="11" y="16"/>
                                </a:lnTo>
                                <a:lnTo>
                                  <a:pt x="11" y="10"/>
                                </a:lnTo>
                                <a:lnTo>
                                  <a:pt x="11" y="8"/>
                                </a:lnTo>
                                <a:lnTo>
                                  <a:pt x="11" y="2"/>
                                </a:lnTo>
                                <a:lnTo>
                                  <a:pt x="16" y="0"/>
                                </a:lnTo>
                                <a:lnTo>
                                  <a:pt x="19" y="0"/>
                                </a:lnTo>
                                <a:lnTo>
                                  <a:pt x="22" y="0"/>
                                </a:lnTo>
                                <a:lnTo>
                                  <a:pt x="24" y="0"/>
                                </a:lnTo>
                                <a:lnTo>
                                  <a:pt x="27" y="2"/>
                                </a:lnTo>
                                <a:lnTo>
                                  <a:pt x="30" y="5"/>
                                </a:lnTo>
                                <a:lnTo>
                                  <a:pt x="30" y="13"/>
                                </a:lnTo>
                                <a:lnTo>
                                  <a:pt x="30" y="26"/>
                                </a:lnTo>
                                <a:lnTo>
                                  <a:pt x="27" y="48"/>
                                </a:lnTo>
                                <a:lnTo>
                                  <a:pt x="16" y="74"/>
                                </a:lnTo>
                                <a:lnTo>
                                  <a:pt x="16" y="77"/>
                                </a:lnTo>
                                <a:lnTo>
                                  <a:pt x="14" y="79"/>
                                </a:lnTo>
                                <a:lnTo>
                                  <a:pt x="8" y="79"/>
                                </a:lnTo>
                                <a:lnTo>
                                  <a:pt x="6" y="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4"/>
                        <wps:cNvSpPr>
                          <a:spLocks/>
                        </wps:cNvSpPr>
                        <wps:spPr bwMode="auto">
                          <a:xfrm>
                            <a:off x="1272540" y="1489075"/>
                            <a:ext cx="94615" cy="104775"/>
                          </a:xfrm>
                          <a:custGeom>
                            <a:avLst/>
                            <a:gdLst>
                              <a:gd name="T0" fmla="*/ 141 w 149"/>
                              <a:gd name="T1" fmla="*/ 0 h 165"/>
                              <a:gd name="T2" fmla="*/ 143 w 149"/>
                              <a:gd name="T3" fmla="*/ 0 h 165"/>
                              <a:gd name="T4" fmla="*/ 146 w 149"/>
                              <a:gd name="T5" fmla="*/ 3 h 165"/>
                              <a:gd name="T6" fmla="*/ 149 w 149"/>
                              <a:gd name="T7" fmla="*/ 5 h 165"/>
                              <a:gd name="T8" fmla="*/ 149 w 149"/>
                              <a:gd name="T9" fmla="*/ 8 h 165"/>
                              <a:gd name="T10" fmla="*/ 149 w 149"/>
                              <a:gd name="T11" fmla="*/ 11 h 165"/>
                              <a:gd name="T12" fmla="*/ 146 w 149"/>
                              <a:gd name="T13" fmla="*/ 16 h 165"/>
                              <a:gd name="T14" fmla="*/ 141 w 149"/>
                              <a:gd name="T15" fmla="*/ 19 h 165"/>
                              <a:gd name="T16" fmla="*/ 138 w 149"/>
                              <a:gd name="T17" fmla="*/ 19 h 165"/>
                              <a:gd name="T18" fmla="*/ 138 w 149"/>
                              <a:gd name="T19" fmla="*/ 19 h 165"/>
                              <a:gd name="T20" fmla="*/ 135 w 149"/>
                              <a:gd name="T21" fmla="*/ 19 h 165"/>
                              <a:gd name="T22" fmla="*/ 130 w 149"/>
                              <a:gd name="T23" fmla="*/ 19 h 165"/>
                              <a:gd name="T24" fmla="*/ 119 w 149"/>
                              <a:gd name="T25" fmla="*/ 19 h 165"/>
                              <a:gd name="T26" fmla="*/ 106 w 149"/>
                              <a:gd name="T27" fmla="*/ 21 h 165"/>
                              <a:gd name="T28" fmla="*/ 90 w 149"/>
                              <a:gd name="T29" fmla="*/ 24 h 165"/>
                              <a:gd name="T30" fmla="*/ 77 w 149"/>
                              <a:gd name="T31" fmla="*/ 32 h 165"/>
                              <a:gd name="T32" fmla="*/ 61 w 149"/>
                              <a:gd name="T33" fmla="*/ 40 h 165"/>
                              <a:gd name="T34" fmla="*/ 48 w 149"/>
                              <a:gd name="T35" fmla="*/ 50 h 165"/>
                              <a:gd name="T36" fmla="*/ 32 w 149"/>
                              <a:gd name="T37" fmla="*/ 69 h 165"/>
                              <a:gd name="T38" fmla="*/ 24 w 149"/>
                              <a:gd name="T39" fmla="*/ 93 h 165"/>
                              <a:gd name="T40" fmla="*/ 19 w 149"/>
                              <a:gd name="T41" fmla="*/ 122 h 165"/>
                              <a:gd name="T42" fmla="*/ 19 w 149"/>
                              <a:gd name="T43" fmla="*/ 154 h 165"/>
                              <a:gd name="T44" fmla="*/ 19 w 149"/>
                              <a:gd name="T45" fmla="*/ 157 h 165"/>
                              <a:gd name="T46" fmla="*/ 19 w 149"/>
                              <a:gd name="T47" fmla="*/ 162 h 165"/>
                              <a:gd name="T48" fmla="*/ 13 w 149"/>
                              <a:gd name="T49" fmla="*/ 165 h 165"/>
                              <a:gd name="T50" fmla="*/ 11 w 149"/>
                              <a:gd name="T51" fmla="*/ 165 h 165"/>
                              <a:gd name="T52" fmla="*/ 8 w 149"/>
                              <a:gd name="T53" fmla="*/ 165 h 165"/>
                              <a:gd name="T54" fmla="*/ 5 w 149"/>
                              <a:gd name="T55" fmla="*/ 162 h 165"/>
                              <a:gd name="T56" fmla="*/ 3 w 149"/>
                              <a:gd name="T57" fmla="*/ 159 h 165"/>
                              <a:gd name="T58" fmla="*/ 0 w 149"/>
                              <a:gd name="T59" fmla="*/ 157 h 165"/>
                              <a:gd name="T60" fmla="*/ 0 w 149"/>
                              <a:gd name="T61" fmla="*/ 157 h 165"/>
                              <a:gd name="T62" fmla="*/ 0 w 149"/>
                              <a:gd name="T63" fmla="*/ 120 h 165"/>
                              <a:gd name="T64" fmla="*/ 5 w 149"/>
                              <a:gd name="T65" fmla="*/ 88 h 165"/>
                              <a:gd name="T66" fmla="*/ 19 w 149"/>
                              <a:gd name="T67" fmla="*/ 58 h 165"/>
                              <a:gd name="T68" fmla="*/ 35 w 149"/>
                              <a:gd name="T69" fmla="*/ 37 h 165"/>
                              <a:gd name="T70" fmla="*/ 50 w 149"/>
                              <a:gd name="T71" fmla="*/ 24 h 165"/>
                              <a:gd name="T72" fmla="*/ 66 w 149"/>
                              <a:gd name="T73" fmla="*/ 13 h 165"/>
                              <a:gd name="T74" fmla="*/ 85 w 149"/>
                              <a:gd name="T75" fmla="*/ 8 h 165"/>
                              <a:gd name="T76" fmla="*/ 101 w 149"/>
                              <a:gd name="T77" fmla="*/ 3 h 165"/>
                              <a:gd name="T78" fmla="*/ 117 w 149"/>
                              <a:gd name="T79" fmla="*/ 0 h 165"/>
                              <a:gd name="T80" fmla="*/ 127 w 149"/>
                              <a:gd name="T81" fmla="*/ 0 h 165"/>
                              <a:gd name="T82" fmla="*/ 138 w 149"/>
                              <a:gd name="T83" fmla="*/ 0 h 165"/>
                              <a:gd name="T84" fmla="*/ 141 w 149"/>
                              <a:gd name="T85" fmla="*/ 0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9" h="165">
                                <a:moveTo>
                                  <a:pt x="141" y="0"/>
                                </a:moveTo>
                                <a:lnTo>
                                  <a:pt x="143" y="0"/>
                                </a:lnTo>
                                <a:lnTo>
                                  <a:pt x="146" y="3"/>
                                </a:lnTo>
                                <a:lnTo>
                                  <a:pt x="149" y="5"/>
                                </a:lnTo>
                                <a:lnTo>
                                  <a:pt x="149" y="8"/>
                                </a:lnTo>
                                <a:lnTo>
                                  <a:pt x="149" y="11"/>
                                </a:lnTo>
                                <a:lnTo>
                                  <a:pt x="146" y="16"/>
                                </a:lnTo>
                                <a:lnTo>
                                  <a:pt x="141" y="19"/>
                                </a:lnTo>
                                <a:lnTo>
                                  <a:pt x="138" y="19"/>
                                </a:lnTo>
                                <a:lnTo>
                                  <a:pt x="135" y="19"/>
                                </a:lnTo>
                                <a:lnTo>
                                  <a:pt x="130" y="19"/>
                                </a:lnTo>
                                <a:lnTo>
                                  <a:pt x="119" y="19"/>
                                </a:lnTo>
                                <a:lnTo>
                                  <a:pt x="106" y="21"/>
                                </a:lnTo>
                                <a:lnTo>
                                  <a:pt x="90" y="24"/>
                                </a:lnTo>
                                <a:lnTo>
                                  <a:pt x="77" y="32"/>
                                </a:lnTo>
                                <a:lnTo>
                                  <a:pt x="61" y="40"/>
                                </a:lnTo>
                                <a:lnTo>
                                  <a:pt x="48" y="50"/>
                                </a:lnTo>
                                <a:lnTo>
                                  <a:pt x="32" y="69"/>
                                </a:lnTo>
                                <a:lnTo>
                                  <a:pt x="24" y="93"/>
                                </a:lnTo>
                                <a:lnTo>
                                  <a:pt x="19" y="122"/>
                                </a:lnTo>
                                <a:lnTo>
                                  <a:pt x="19" y="154"/>
                                </a:lnTo>
                                <a:lnTo>
                                  <a:pt x="19" y="157"/>
                                </a:lnTo>
                                <a:lnTo>
                                  <a:pt x="19" y="162"/>
                                </a:lnTo>
                                <a:lnTo>
                                  <a:pt x="13" y="165"/>
                                </a:lnTo>
                                <a:lnTo>
                                  <a:pt x="11" y="165"/>
                                </a:lnTo>
                                <a:lnTo>
                                  <a:pt x="8" y="165"/>
                                </a:lnTo>
                                <a:lnTo>
                                  <a:pt x="5" y="162"/>
                                </a:lnTo>
                                <a:lnTo>
                                  <a:pt x="3" y="159"/>
                                </a:lnTo>
                                <a:lnTo>
                                  <a:pt x="0" y="157"/>
                                </a:lnTo>
                                <a:lnTo>
                                  <a:pt x="0" y="120"/>
                                </a:lnTo>
                                <a:lnTo>
                                  <a:pt x="5" y="88"/>
                                </a:lnTo>
                                <a:lnTo>
                                  <a:pt x="19" y="58"/>
                                </a:lnTo>
                                <a:lnTo>
                                  <a:pt x="35" y="37"/>
                                </a:lnTo>
                                <a:lnTo>
                                  <a:pt x="50" y="24"/>
                                </a:lnTo>
                                <a:lnTo>
                                  <a:pt x="66" y="13"/>
                                </a:lnTo>
                                <a:lnTo>
                                  <a:pt x="85" y="8"/>
                                </a:lnTo>
                                <a:lnTo>
                                  <a:pt x="101" y="3"/>
                                </a:lnTo>
                                <a:lnTo>
                                  <a:pt x="117" y="0"/>
                                </a:lnTo>
                                <a:lnTo>
                                  <a:pt x="127" y="0"/>
                                </a:lnTo>
                                <a:lnTo>
                                  <a:pt x="138" y="0"/>
                                </a:lnTo>
                                <a:lnTo>
                                  <a:pt x="14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5"/>
                        <wps:cNvSpPr>
                          <a:spLocks/>
                        </wps:cNvSpPr>
                        <wps:spPr bwMode="auto">
                          <a:xfrm>
                            <a:off x="1306195" y="1370965"/>
                            <a:ext cx="80645" cy="72390"/>
                          </a:xfrm>
                          <a:custGeom>
                            <a:avLst/>
                            <a:gdLst>
                              <a:gd name="T0" fmla="*/ 8 w 127"/>
                              <a:gd name="T1" fmla="*/ 114 h 114"/>
                              <a:gd name="T2" fmla="*/ 5 w 127"/>
                              <a:gd name="T3" fmla="*/ 114 h 114"/>
                              <a:gd name="T4" fmla="*/ 3 w 127"/>
                              <a:gd name="T5" fmla="*/ 111 h 114"/>
                              <a:gd name="T6" fmla="*/ 0 w 127"/>
                              <a:gd name="T7" fmla="*/ 106 h 114"/>
                              <a:gd name="T8" fmla="*/ 0 w 127"/>
                              <a:gd name="T9" fmla="*/ 103 h 114"/>
                              <a:gd name="T10" fmla="*/ 8 w 127"/>
                              <a:gd name="T11" fmla="*/ 69 h 114"/>
                              <a:gd name="T12" fmla="*/ 16 w 127"/>
                              <a:gd name="T13" fmla="*/ 42 h 114"/>
                              <a:gd name="T14" fmla="*/ 29 w 127"/>
                              <a:gd name="T15" fmla="*/ 24 h 114"/>
                              <a:gd name="T16" fmla="*/ 43 w 127"/>
                              <a:gd name="T17" fmla="*/ 10 h 114"/>
                              <a:gd name="T18" fmla="*/ 58 w 127"/>
                              <a:gd name="T19" fmla="*/ 5 h 114"/>
                              <a:gd name="T20" fmla="*/ 72 w 127"/>
                              <a:gd name="T21" fmla="*/ 2 h 114"/>
                              <a:gd name="T22" fmla="*/ 85 w 127"/>
                              <a:gd name="T23" fmla="*/ 2 h 114"/>
                              <a:gd name="T24" fmla="*/ 98 w 127"/>
                              <a:gd name="T25" fmla="*/ 2 h 114"/>
                              <a:gd name="T26" fmla="*/ 101 w 127"/>
                              <a:gd name="T27" fmla="*/ 2 h 114"/>
                              <a:gd name="T28" fmla="*/ 106 w 127"/>
                              <a:gd name="T29" fmla="*/ 2 h 114"/>
                              <a:gd name="T30" fmla="*/ 109 w 127"/>
                              <a:gd name="T31" fmla="*/ 2 h 114"/>
                              <a:gd name="T32" fmla="*/ 111 w 127"/>
                              <a:gd name="T33" fmla="*/ 2 h 114"/>
                              <a:gd name="T34" fmla="*/ 111 w 127"/>
                              <a:gd name="T35" fmla="*/ 2 h 114"/>
                              <a:gd name="T36" fmla="*/ 111 w 127"/>
                              <a:gd name="T37" fmla="*/ 2 h 114"/>
                              <a:gd name="T38" fmla="*/ 111 w 127"/>
                              <a:gd name="T39" fmla="*/ 2 h 114"/>
                              <a:gd name="T40" fmla="*/ 111 w 127"/>
                              <a:gd name="T41" fmla="*/ 5 h 114"/>
                              <a:gd name="T42" fmla="*/ 114 w 127"/>
                              <a:gd name="T43" fmla="*/ 2 h 114"/>
                              <a:gd name="T44" fmla="*/ 117 w 127"/>
                              <a:gd name="T45" fmla="*/ 0 h 114"/>
                              <a:gd name="T46" fmla="*/ 119 w 127"/>
                              <a:gd name="T47" fmla="*/ 2 h 114"/>
                              <a:gd name="T48" fmla="*/ 122 w 127"/>
                              <a:gd name="T49" fmla="*/ 5 h 114"/>
                              <a:gd name="T50" fmla="*/ 125 w 127"/>
                              <a:gd name="T51" fmla="*/ 8 h 114"/>
                              <a:gd name="T52" fmla="*/ 127 w 127"/>
                              <a:gd name="T53" fmla="*/ 10 h 114"/>
                              <a:gd name="T54" fmla="*/ 125 w 127"/>
                              <a:gd name="T55" fmla="*/ 16 h 114"/>
                              <a:gd name="T56" fmla="*/ 122 w 127"/>
                              <a:gd name="T57" fmla="*/ 18 h 114"/>
                              <a:gd name="T58" fmla="*/ 117 w 127"/>
                              <a:gd name="T59" fmla="*/ 21 h 114"/>
                              <a:gd name="T60" fmla="*/ 111 w 127"/>
                              <a:gd name="T61" fmla="*/ 24 h 114"/>
                              <a:gd name="T62" fmla="*/ 104 w 127"/>
                              <a:gd name="T63" fmla="*/ 24 h 114"/>
                              <a:gd name="T64" fmla="*/ 96 w 127"/>
                              <a:gd name="T65" fmla="*/ 21 h 114"/>
                              <a:gd name="T66" fmla="*/ 74 w 127"/>
                              <a:gd name="T67" fmla="*/ 21 h 114"/>
                              <a:gd name="T68" fmla="*/ 53 w 127"/>
                              <a:gd name="T69" fmla="*/ 26 h 114"/>
                              <a:gd name="T70" fmla="*/ 32 w 127"/>
                              <a:gd name="T71" fmla="*/ 53 h 114"/>
                              <a:gd name="T72" fmla="*/ 19 w 127"/>
                              <a:gd name="T73" fmla="*/ 106 h 114"/>
                              <a:gd name="T74" fmla="*/ 19 w 127"/>
                              <a:gd name="T75" fmla="*/ 109 h 114"/>
                              <a:gd name="T76" fmla="*/ 16 w 127"/>
                              <a:gd name="T77" fmla="*/ 111 h 114"/>
                              <a:gd name="T78" fmla="*/ 11 w 127"/>
                              <a:gd name="T79" fmla="*/ 114 h 114"/>
                              <a:gd name="T80" fmla="*/ 8 w 127"/>
                              <a:gd name="T81" fmla="*/ 114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27" h="114">
                                <a:moveTo>
                                  <a:pt x="8" y="114"/>
                                </a:moveTo>
                                <a:lnTo>
                                  <a:pt x="5" y="114"/>
                                </a:lnTo>
                                <a:lnTo>
                                  <a:pt x="3" y="111"/>
                                </a:lnTo>
                                <a:lnTo>
                                  <a:pt x="0" y="106"/>
                                </a:lnTo>
                                <a:lnTo>
                                  <a:pt x="0" y="103"/>
                                </a:lnTo>
                                <a:lnTo>
                                  <a:pt x="8" y="69"/>
                                </a:lnTo>
                                <a:lnTo>
                                  <a:pt x="16" y="42"/>
                                </a:lnTo>
                                <a:lnTo>
                                  <a:pt x="29" y="24"/>
                                </a:lnTo>
                                <a:lnTo>
                                  <a:pt x="43" y="10"/>
                                </a:lnTo>
                                <a:lnTo>
                                  <a:pt x="58" y="5"/>
                                </a:lnTo>
                                <a:lnTo>
                                  <a:pt x="72" y="2"/>
                                </a:lnTo>
                                <a:lnTo>
                                  <a:pt x="85" y="2"/>
                                </a:lnTo>
                                <a:lnTo>
                                  <a:pt x="98" y="2"/>
                                </a:lnTo>
                                <a:lnTo>
                                  <a:pt x="101" y="2"/>
                                </a:lnTo>
                                <a:lnTo>
                                  <a:pt x="106" y="2"/>
                                </a:lnTo>
                                <a:lnTo>
                                  <a:pt x="109" y="2"/>
                                </a:lnTo>
                                <a:lnTo>
                                  <a:pt x="111" y="2"/>
                                </a:lnTo>
                                <a:lnTo>
                                  <a:pt x="111" y="5"/>
                                </a:lnTo>
                                <a:lnTo>
                                  <a:pt x="114" y="2"/>
                                </a:lnTo>
                                <a:lnTo>
                                  <a:pt x="117" y="0"/>
                                </a:lnTo>
                                <a:lnTo>
                                  <a:pt x="119" y="2"/>
                                </a:lnTo>
                                <a:lnTo>
                                  <a:pt x="122" y="5"/>
                                </a:lnTo>
                                <a:lnTo>
                                  <a:pt x="125" y="8"/>
                                </a:lnTo>
                                <a:lnTo>
                                  <a:pt x="127" y="10"/>
                                </a:lnTo>
                                <a:lnTo>
                                  <a:pt x="125" y="16"/>
                                </a:lnTo>
                                <a:lnTo>
                                  <a:pt x="122" y="18"/>
                                </a:lnTo>
                                <a:lnTo>
                                  <a:pt x="117" y="21"/>
                                </a:lnTo>
                                <a:lnTo>
                                  <a:pt x="111" y="24"/>
                                </a:lnTo>
                                <a:lnTo>
                                  <a:pt x="104" y="24"/>
                                </a:lnTo>
                                <a:lnTo>
                                  <a:pt x="96" y="21"/>
                                </a:lnTo>
                                <a:lnTo>
                                  <a:pt x="74" y="21"/>
                                </a:lnTo>
                                <a:lnTo>
                                  <a:pt x="53" y="26"/>
                                </a:lnTo>
                                <a:lnTo>
                                  <a:pt x="32" y="53"/>
                                </a:lnTo>
                                <a:lnTo>
                                  <a:pt x="19" y="106"/>
                                </a:lnTo>
                                <a:lnTo>
                                  <a:pt x="19" y="109"/>
                                </a:lnTo>
                                <a:lnTo>
                                  <a:pt x="16" y="111"/>
                                </a:lnTo>
                                <a:lnTo>
                                  <a:pt x="11" y="114"/>
                                </a:lnTo>
                                <a:lnTo>
                                  <a:pt x="8" y="1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6"/>
                        <wps:cNvSpPr>
                          <a:spLocks/>
                        </wps:cNvSpPr>
                        <wps:spPr bwMode="auto">
                          <a:xfrm>
                            <a:off x="1518285" y="1607185"/>
                            <a:ext cx="52070" cy="43815"/>
                          </a:xfrm>
                          <a:custGeom>
                            <a:avLst/>
                            <a:gdLst>
                              <a:gd name="T0" fmla="*/ 0 w 82"/>
                              <a:gd name="T1" fmla="*/ 13 h 69"/>
                              <a:gd name="T2" fmla="*/ 0 w 82"/>
                              <a:gd name="T3" fmla="*/ 11 h 69"/>
                              <a:gd name="T4" fmla="*/ 0 w 82"/>
                              <a:gd name="T5" fmla="*/ 5 h 69"/>
                              <a:gd name="T6" fmla="*/ 3 w 82"/>
                              <a:gd name="T7" fmla="*/ 3 h 69"/>
                              <a:gd name="T8" fmla="*/ 5 w 82"/>
                              <a:gd name="T9" fmla="*/ 0 h 69"/>
                              <a:gd name="T10" fmla="*/ 8 w 82"/>
                              <a:gd name="T11" fmla="*/ 0 h 69"/>
                              <a:gd name="T12" fmla="*/ 11 w 82"/>
                              <a:gd name="T13" fmla="*/ 0 h 69"/>
                              <a:gd name="T14" fmla="*/ 13 w 82"/>
                              <a:gd name="T15" fmla="*/ 3 h 69"/>
                              <a:gd name="T16" fmla="*/ 16 w 82"/>
                              <a:gd name="T17" fmla="*/ 5 h 69"/>
                              <a:gd name="T18" fmla="*/ 16 w 82"/>
                              <a:gd name="T19" fmla="*/ 5 h 69"/>
                              <a:gd name="T20" fmla="*/ 35 w 82"/>
                              <a:gd name="T21" fmla="*/ 29 h 69"/>
                              <a:gd name="T22" fmla="*/ 53 w 82"/>
                              <a:gd name="T23" fmla="*/ 43 h 69"/>
                              <a:gd name="T24" fmla="*/ 66 w 82"/>
                              <a:gd name="T25" fmla="*/ 48 h 69"/>
                              <a:gd name="T26" fmla="*/ 74 w 82"/>
                              <a:gd name="T27" fmla="*/ 51 h 69"/>
                              <a:gd name="T28" fmla="*/ 74 w 82"/>
                              <a:gd name="T29" fmla="*/ 51 h 69"/>
                              <a:gd name="T30" fmla="*/ 77 w 82"/>
                              <a:gd name="T31" fmla="*/ 51 h 69"/>
                              <a:gd name="T32" fmla="*/ 80 w 82"/>
                              <a:gd name="T33" fmla="*/ 53 h 69"/>
                              <a:gd name="T34" fmla="*/ 82 w 82"/>
                              <a:gd name="T35" fmla="*/ 56 h 69"/>
                              <a:gd name="T36" fmla="*/ 82 w 82"/>
                              <a:gd name="T37" fmla="*/ 58 h 69"/>
                              <a:gd name="T38" fmla="*/ 82 w 82"/>
                              <a:gd name="T39" fmla="*/ 61 h 69"/>
                              <a:gd name="T40" fmla="*/ 80 w 82"/>
                              <a:gd name="T41" fmla="*/ 66 h 69"/>
                              <a:gd name="T42" fmla="*/ 74 w 82"/>
                              <a:gd name="T43" fmla="*/ 69 h 69"/>
                              <a:gd name="T44" fmla="*/ 72 w 82"/>
                              <a:gd name="T45" fmla="*/ 69 h 69"/>
                              <a:gd name="T46" fmla="*/ 64 w 82"/>
                              <a:gd name="T47" fmla="*/ 66 h 69"/>
                              <a:gd name="T48" fmla="*/ 45 w 82"/>
                              <a:gd name="T49" fmla="*/ 58 h 69"/>
                              <a:gd name="T50" fmla="*/ 24 w 82"/>
                              <a:gd name="T51" fmla="*/ 43 h 69"/>
                              <a:gd name="T52" fmla="*/ 0 w 82"/>
                              <a:gd name="T53" fmla="*/ 13 h 69"/>
                              <a:gd name="T54" fmla="*/ 0 w 82"/>
                              <a:gd name="T55" fmla="*/ 1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69">
                                <a:moveTo>
                                  <a:pt x="0" y="13"/>
                                </a:moveTo>
                                <a:lnTo>
                                  <a:pt x="0" y="11"/>
                                </a:lnTo>
                                <a:lnTo>
                                  <a:pt x="0" y="5"/>
                                </a:lnTo>
                                <a:lnTo>
                                  <a:pt x="3" y="3"/>
                                </a:lnTo>
                                <a:lnTo>
                                  <a:pt x="5" y="0"/>
                                </a:lnTo>
                                <a:lnTo>
                                  <a:pt x="8" y="0"/>
                                </a:lnTo>
                                <a:lnTo>
                                  <a:pt x="11" y="0"/>
                                </a:lnTo>
                                <a:lnTo>
                                  <a:pt x="13" y="3"/>
                                </a:lnTo>
                                <a:lnTo>
                                  <a:pt x="16" y="5"/>
                                </a:lnTo>
                                <a:lnTo>
                                  <a:pt x="35" y="29"/>
                                </a:lnTo>
                                <a:lnTo>
                                  <a:pt x="53" y="43"/>
                                </a:lnTo>
                                <a:lnTo>
                                  <a:pt x="66" y="48"/>
                                </a:lnTo>
                                <a:lnTo>
                                  <a:pt x="74" y="51"/>
                                </a:lnTo>
                                <a:lnTo>
                                  <a:pt x="77" y="51"/>
                                </a:lnTo>
                                <a:lnTo>
                                  <a:pt x="80" y="53"/>
                                </a:lnTo>
                                <a:lnTo>
                                  <a:pt x="82" y="56"/>
                                </a:lnTo>
                                <a:lnTo>
                                  <a:pt x="82" y="58"/>
                                </a:lnTo>
                                <a:lnTo>
                                  <a:pt x="82" y="61"/>
                                </a:lnTo>
                                <a:lnTo>
                                  <a:pt x="80" y="66"/>
                                </a:lnTo>
                                <a:lnTo>
                                  <a:pt x="74" y="69"/>
                                </a:lnTo>
                                <a:lnTo>
                                  <a:pt x="72" y="69"/>
                                </a:lnTo>
                                <a:lnTo>
                                  <a:pt x="64" y="66"/>
                                </a:lnTo>
                                <a:lnTo>
                                  <a:pt x="45" y="58"/>
                                </a:lnTo>
                                <a:lnTo>
                                  <a:pt x="24" y="43"/>
                                </a:ln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67"/>
                        <wps:cNvSpPr>
                          <a:spLocks noChangeArrowheads="1"/>
                        </wps:cNvSpPr>
                        <wps:spPr bwMode="auto">
                          <a:xfrm>
                            <a:off x="1388745" y="1399540"/>
                            <a:ext cx="635"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Freeform 68"/>
                        <wps:cNvSpPr>
                          <a:spLocks/>
                        </wps:cNvSpPr>
                        <wps:spPr bwMode="auto">
                          <a:xfrm>
                            <a:off x="1376680" y="1396365"/>
                            <a:ext cx="57785" cy="57150"/>
                          </a:xfrm>
                          <a:custGeom>
                            <a:avLst/>
                            <a:gdLst>
                              <a:gd name="T0" fmla="*/ 0 w 91"/>
                              <a:gd name="T1" fmla="*/ 13 h 90"/>
                              <a:gd name="T2" fmla="*/ 0 w 91"/>
                              <a:gd name="T3" fmla="*/ 13 h 90"/>
                              <a:gd name="T4" fmla="*/ 0 w 91"/>
                              <a:gd name="T5" fmla="*/ 10 h 90"/>
                              <a:gd name="T6" fmla="*/ 0 w 91"/>
                              <a:gd name="T7" fmla="*/ 5 h 90"/>
                              <a:gd name="T8" fmla="*/ 3 w 91"/>
                              <a:gd name="T9" fmla="*/ 2 h 90"/>
                              <a:gd name="T10" fmla="*/ 6 w 91"/>
                              <a:gd name="T11" fmla="*/ 0 h 90"/>
                              <a:gd name="T12" fmla="*/ 8 w 91"/>
                              <a:gd name="T13" fmla="*/ 0 h 90"/>
                              <a:gd name="T14" fmla="*/ 14 w 91"/>
                              <a:gd name="T15" fmla="*/ 0 h 90"/>
                              <a:gd name="T16" fmla="*/ 16 w 91"/>
                              <a:gd name="T17" fmla="*/ 2 h 90"/>
                              <a:gd name="T18" fmla="*/ 19 w 91"/>
                              <a:gd name="T19" fmla="*/ 5 h 90"/>
                              <a:gd name="T20" fmla="*/ 27 w 91"/>
                              <a:gd name="T21" fmla="*/ 24 h 90"/>
                              <a:gd name="T22" fmla="*/ 43 w 91"/>
                              <a:gd name="T23" fmla="*/ 45 h 90"/>
                              <a:gd name="T24" fmla="*/ 61 w 91"/>
                              <a:gd name="T25" fmla="*/ 63 h 90"/>
                              <a:gd name="T26" fmla="*/ 80 w 91"/>
                              <a:gd name="T27" fmla="*/ 71 h 90"/>
                              <a:gd name="T28" fmla="*/ 83 w 91"/>
                              <a:gd name="T29" fmla="*/ 71 h 90"/>
                              <a:gd name="T30" fmla="*/ 88 w 91"/>
                              <a:gd name="T31" fmla="*/ 74 h 90"/>
                              <a:gd name="T32" fmla="*/ 91 w 91"/>
                              <a:gd name="T33" fmla="*/ 79 h 90"/>
                              <a:gd name="T34" fmla="*/ 91 w 91"/>
                              <a:gd name="T35" fmla="*/ 82 h 90"/>
                              <a:gd name="T36" fmla="*/ 91 w 91"/>
                              <a:gd name="T37" fmla="*/ 85 h 90"/>
                              <a:gd name="T38" fmla="*/ 88 w 91"/>
                              <a:gd name="T39" fmla="*/ 87 h 90"/>
                              <a:gd name="T40" fmla="*/ 83 w 91"/>
                              <a:gd name="T41" fmla="*/ 90 h 90"/>
                              <a:gd name="T42" fmla="*/ 80 w 91"/>
                              <a:gd name="T43" fmla="*/ 90 h 90"/>
                              <a:gd name="T44" fmla="*/ 80 w 91"/>
                              <a:gd name="T45" fmla="*/ 90 h 90"/>
                              <a:gd name="T46" fmla="*/ 64 w 91"/>
                              <a:gd name="T47" fmla="*/ 87 h 90"/>
                              <a:gd name="T48" fmla="*/ 51 w 91"/>
                              <a:gd name="T49" fmla="*/ 79 h 90"/>
                              <a:gd name="T50" fmla="*/ 38 w 91"/>
                              <a:gd name="T51" fmla="*/ 69 h 90"/>
                              <a:gd name="T52" fmla="*/ 27 w 91"/>
                              <a:gd name="T53" fmla="*/ 56 h 90"/>
                              <a:gd name="T54" fmla="*/ 16 w 91"/>
                              <a:gd name="T55" fmla="*/ 40 h 90"/>
                              <a:gd name="T56" fmla="*/ 8 w 91"/>
                              <a:gd name="T57" fmla="*/ 29 h 90"/>
                              <a:gd name="T58" fmla="*/ 3 w 91"/>
                              <a:gd name="T59" fmla="*/ 18 h 90"/>
                              <a:gd name="T60" fmla="*/ 0 w 91"/>
                              <a:gd name="T61" fmla="*/ 13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91" h="90">
                                <a:moveTo>
                                  <a:pt x="0" y="13"/>
                                </a:moveTo>
                                <a:lnTo>
                                  <a:pt x="0" y="13"/>
                                </a:lnTo>
                                <a:lnTo>
                                  <a:pt x="0" y="10"/>
                                </a:lnTo>
                                <a:lnTo>
                                  <a:pt x="0" y="5"/>
                                </a:lnTo>
                                <a:lnTo>
                                  <a:pt x="3" y="2"/>
                                </a:lnTo>
                                <a:lnTo>
                                  <a:pt x="6" y="0"/>
                                </a:lnTo>
                                <a:lnTo>
                                  <a:pt x="8" y="0"/>
                                </a:lnTo>
                                <a:lnTo>
                                  <a:pt x="14" y="0"/>
                                </a:lnTo>
                                <a:lnTo>
                                  <a:pt x="16" y="2"/>
                                </a:lnTo>
                                <a:lnTo>
                                  <a:pt x="19" y="5"/>
                                </a:lnTo>
                                <a:lnTo>
                                  <a:pt x="27" y="24"/>
                                </a:lnTo>
                                <a:lnTo>
                                  <a:pt x="43" y="45"/>
                                </a:lnTo>
                                <a:lnTo>
                                  <a:pt x="61" y="63"/>
                                </a:lnTo>
                                <a:lnTo>
                                  <a:pt x="80" y="71"/>
                                </a:lnTo>
                                <a:lnTo>
                                  <a:pt x="83" y="71"/>
                                </a:lnTo>
                                <a:lnTo>
                                  <a:pt x="88" y="74"/>
                                </a:lnTo>
                                <a:lnTo>
                                  <a:pt x="91" y="79"/>
                                </a:lnTo>
                                <a:lnTo>
                                  <a:pt x="91" y="82"/>
                                </a:lnTo>
                                <a:lnTo>
                                  <a:pt x="91" y="85"/>
                                </a:lnTo>
                                <a:lnTo>
                                  <a:pt x="88" y="87"/>
                                </a:lnTo>
                                <a:lnTo>
                                  <a:pt x="83" y="90"/>
                                </a:lnTo>
                                <a:lnTo>
                                  <a:pt x="80" y="90"/>
                                </a:lnTo>
                                <a:lnTo>
                                  <a:pt x="64" y="87"/>
                                </a:lnTo>
                                <a:lnTo>
                                  <a:pt x="51" y="79"/>
                                </a:lnTo>
                                <a:lnTo>
                                  <a:pt x="38" y="69"/>
                                </a:lnTo>
                                <a:lnTo>
                                  <a:pt x="27" y="56"/>
                                </a:lnTo>
                                <a:lnTo>
                                  <a:pt x="16" y="40"/>
                                </a:lnTo>
                                <a:lnTo>
                                  <a:pt x="8" y="29"/>
                                </a:lnTo>
                                <a:lnTo>
                                  <a:pt x="3" y="18"/>
                                </a:ln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9"/>
                        <wps:cNvSpPr>
                          <a:spLocks/>
                        </wps:cNvSpPr>
                        <wps:spPr bwMode="auto">
                          <a:xfrm>
                            <a:off x="814705" y="1445260"/>
                            <a:ext cx="45720" cy="60325"/>
                          </a:xfrm>
                          <a:custGeom>
                            <a:avLst/>
                            <a:gdLst>
                              <a:gd name="T0" fmla="*/ 11 w 72"/>
                              <a:gd name="T1" fmla="*/ 77 h 95"/>
                              <a:gd name="T2" fmla="*/ 16 w 72"/>
                              <a:gd name="T3" fmla="*/ 77 h 95"/>
                              <a:gd name="T4" fmla="*/ 19 w 72"/>
                              <a:gd name="T5" fmla="*/ 77 h 95"/>
                              <a:gd name="T6" fmla="*/ 24 w 72"/>
                              <a:gd name="T7" fmla="*/ 74 h 95"/>
                              <a:gd name="T8" fmla="*/ 27 w 72"/>
                              <a:gd name="T9" fmla="*/ 72 h 95"/>
                              <a:gd name="T10" fmla="*/ 37 w 72"/>
                              <a:gd name="T11" fmla="*/ 58 h 95"/>
                              <a:gd name="T12" fmla="*/ 45 w 72"/>
                              <a:gd name="T13" fmla="*/ 40 h 95"/>
                              <a:gd name="T14" fmla="*/ 50 w 72"/>
                              <a:gd name="T15" fmla="*/ 21 h 95"/>
                              <a:gd name="T16" fmla="*/ 53 w 72"/>
                              <a:gd name="T17" fmla="*/ 8 h 95"/>
                              <a:gd name="T18" fmla="*/ 53 w 72"/>
                              <a:gd name="T19" fmla="*/ 5 h 95"/>
                              <a:gd name="T20" fmla="*/ 56 w 72"/>
                              <a:gd name="T21" fmla="*/ 2 h 95"/>
                              <a:gd name="T22" fmla="*/ 61 w 72"/>
                              <a:gd name="T23" fmla="*/ 0 h 95"/>
                              <a:gd name="T24" fmla="*/ 64 w 72"/>
                              <a:gd name="T25" fmla="*/ 0 h 95"/>
                              <a:gd name="T26" fmla="*/ 66 w 72"/>
                              <a:gd name="T27" fmla="*/ 0 h 95"/>
                              <a:gd name="T28" fmla="*/ 69 w 72"/>
                              <a:gd name="T29" fmla="*/ 2 h 95"/>
                              <a:gd name="T30" fmla="*/ 72 w 72"/>
                              <a:gd name="T31" fmla="*/ 8 h 95"/>
                              <a:gd name="T32" fmla="*/ 72 w 72"/>
                              <a:gd name="T33" fmla="*/ 10 h 95"/>
                              <a:gd name="T34" fmla="*/ 72 w 72"/>
                              <a:gd name="T35" fmla="*/ 10 h 95"/>
                              <a:gd name="T36" fmla="*/ 69 w 72"/>
                              <a:gd name="T37" fmla="*/ 21 h 95"/>
                              <a:gd name="T38" fmla="*/ 64 w 72"/>
                              <a:gd name="T39" fmla="*/ 42 h 95"/>
                              <a:gd name="T40" fmla="*/ 53 w 72"/>
                              <a:gd name="T41" fmla="*/ 66 h 95"/>
                              <a:gd name="T42" fmla="*/ 37 w 72"/>
                              <a:gd name="T43" fmla="*/ 88 h 95"/>
                              <a:gd name="T44" fmla="*/ 32 w 72"/>
                              <a:gd name="T45" fmla="*/ 90 h 95"/>
                              <a:gd name="T46" fmla="*/ 24 w 72"/>
                              <a:gd name="T47" fmla="*/ 93 h 95"/>
                              <a:gd name="T48" fmla="*/ 16 w 72"/>
                              <a:gd name="T49" fmla="*/ 95 h 95"/>
                              <a:gd name="T50" fmla="*/ 8 w 72"/>
                              <a:gd name="T51" fmla="*/ 95 h 95"/>
                              <a:gd name="T52" fmla="*/ 8 w 72"/>
                              <a:gd name="T53" fmla="*/ 95 h 95"/>
                              <a:gd name="T54" fmla="*/ 5 w 72"/>
                              <a:gd name="T55" fmla="*/ 95 h 95"/>
                              <a:gd name="T56" fmla="*/ 3 w 72"/>
                              <a:gd name="T57" fmla="*/ 93 h 95"/>
                              <a:gd name="T58" fmla="*/ 0 w 72"/>
                              <a:gd name="T59" fmla="*/ 88 h 95"/>
                              <a:gd name="T60" fmla="*/ 0 w 72"/>
                              <a:gd name="T61" fmla="*/ 85 h 95"/>
                              <a:gd name="T62" fmla="*/ 3 w 72"/>
                              <a:gd name="T63" fmla="*/ 82 h 95"/>
                              <a:gd name="T64" fmla="*/ 5 w 72"/>
                              <a:gd name="T65" fmla="*/ 80 h 95"/>
                              <a:gd name="T66" fmla="*/ 8 w 72"/>
                              <a:gd name="T67" fmla="*/ 77 h 95"/>
                              <a:gd name="T68" fmla="*/ 11 w 72"/>
                              <a:gd name="T69" fmla="*/ 77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2" h="95">
                                <a:moveTo>
                                  <a:pt x="11" y="77"/>
                                </a:moveTo>
                                <a:lnTo>
                                  <a:pt x="16" y="77"/>
                                </a:lnTo>
                                <a:lnTo>
                                  <a:pt x="19" y="77"/>
                                </a:lnTo>
                                <a:lnTo>
                                  <a:pt x="24" y="74"/>
                                </a:lnTo>
                                <a:lnTo>
                                  <a:pt x="27" y="72"/>
                                </a:lnTo>
                                <a:lnTo>
                                  <a:pt x="37" y="58"/>
                                </a:lnTo>
                                <a:lnTo>
                                  <a:pt x="45" y="40"/>
                                </a:lnTo>
                                <a:lnTo>
                                  <a:pt x="50" y="21"/>
                                </a:lnTo>
                                <a:lnTo>
                                  <a:pt x="53" y="8"/>
                                </a:lnTo>
                                <a:lnTo>
                                  <a:pt x="53" y="5"/>
                                </a:lnTo>
                                <a:lnTo>
                                  <a:pt x="56" y="2"/>
                                </a:lnTo>
                                <a:lnTo>
                                  <a:pt x="61" y="0"/>
                                </a:lnTo>
                                <a:lnTo>
                                  <a:pt x="64" y="0"/>
                                </a:lnTo>
                                <a:lnTo>
                                  <a:pt x="66" y="0"/>
                                </a:lnTo>
                                <a:lnTo>
                                  <a:pt x="69" y="2"/>
                                </a:lnTo>
                                <a:lnTo>
                                  <a:pt x="72" y="8"/>
                                </a:lnTo>
                                <a:lnTo>
                                  <a:pt x="72" y="10"/>
                                </a:lnTo>
                                <a:lnTo>
                                  <a:pt x="69" y="21"/>
                                </a:lnTo>
                                <a:lnTo>
                                  <a:pt x="64" y="42"/>
                                </a:lnTo>
                                <a:lnTo>
                                  <a:pt x="53" y="66"/>
                                </a:lnTo>
                                <a:lnTo>
                                  <a:pt x="37" y="88"/>
                                </a:lnTo>
                                <a:lnTo>
                                  <a:pt x="32" y="90"/>
                                </a:lnTo>
                                <a:lnTo>
                                  <a:pt x="24" y="93"/>
                                </a:lnTo>
                                <a:lnTo>
                                  <a:pt x="16" y="95"/>
                                </a:lnTo>
                                <a:lnTo>
                                  <a:pt x="8" y="95"/>
                                </a:lnTo>
                                <a:lnTo>
                                  <a:pt x="5" y="95"/>
                                </a:lnTo>
                                <a:lnTo>
                                  <a:pt x="3" y="93"/>
                                </a:lnTo>
                                <a:lnTo>
                                  <a:pt x="0" y="88"/>
                                </a:lnTo>
                                <a:lnTo>
                                  <a:pt x="0" y="85"/>
                                </a:lnTo>
                                <a:lnTo>
                                  <a:pt x="3" y="82"/>
                                </a:lnTo>
                                <a:lnTo>
                                  <a:pt x="5" y="80"/>
                                </a:lnTo>
                                <a:lnTo>
                                  <a:pt x="8" y="77"/>
                                </a:lnTo>
                                <a:lnTo>
                                  <a:pt x="11" y="7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70"/>
                        <wps:cNvSpPr>
                          <a:spLocks/>
                        </wps:cNvSpPr>
                        <wps:spPr bwMode="auto">
                          <a:xfrm>
                            <a:off x="798195" y="1220470"/>
                            <a:ext cx="122555" cy="173990"/>
                          </a:xfrm>
                          <a:custGeom>
                            <a:avLst/>
                            <a:gdLst>
                              <a:gd name="T0" fmla="*/ 31 w 193"/>
                              <a:gd name="T1" fmla="*/ 104 h 274"/>
                              <a:gd name="T2" fmla="*/ 71 w 193"/>
                              <a:gd name="T3" fmla="*/ 77 h 274"/>
                              <a:gd name="T4" fmla="*/ 111 w 193"/>
                              <a:gd name="T5" fmla="*/ 64 h 274"/>
                              <a:gd name="T6" fmla="*/ 148 w 193"/>
                              <a:gd name="T7" fmla="*/ 56 h 274"/>
                              <a:gd name="T8" fmla="*/ 164 w 193"/>
                              <a:gd name="T9" fmla="*/ 40 h 274"/>
                              <a:gd name="T10" fmla="*/ 169 w 193"/>
                              <a:gd name="T11" fmla="*/ 19 h 274"/>
                              <a:gd name="T12" fmla="*/ 175 w 193"/>
                              <a:gd name="T13" fmla="*/ 8 h 274"/>
                              <a:gd name="T14" fmla="*/ 175 w 193"/>
                              <a:gd name="T15" fmla="*/ 8 h 274"/>
                              <a:gd name="T16" fmla="*/ 175 w 193"/>
                              <a:gd name="T17" fmla="*/ 8 h 274"/>
                              <a:gd name="T18" fmla="*/ 177 w 193"/>
                              <a:gd name="T19" fmla="*/ 3 h 274"/>
                              <a:gd name="T20" fmla="*/ 185 w 193"/>
                              <a:gd name="T21" fmla="*/ 0 h 274"/>
                              <a:gd name="T22" fmla="*/ 190 w 193"/>
                              <a:gd name="T23" fmla="*/ 6 h 274"/>
                              <a:gd name="T24" fmla="*/ 193 w 193"/>
                              <a:gd name="T25" fmla="*/ 13 h 274"/>
                              <a:gd name="T26" fmla="*/ 193 w 193"/>
                              <a:gd name="T27" fmla="*/ 16 h 274"/>
                              <a:gd name="T28" fmla="*/ 190 w 193"/>
                              <a:gd name="T29" fmla="*/ 19 h 274"/>
                              <a:gd name="T30" fmla="*/ 185 w 193"/>
                              <a:gd name="T31" fmla="*/ 32 h 274"/>
                              <a:gd name="T32" fmla="*/ 180 w 193"/>
                              <a:gd name="T33" fmla="*/ 56 h 274"/>
                              <a:gd name="T34" fmla="*/ 185 w 193"/>
                              <a:gd name="T35" fmla="*/ 64 h 274"/>
                              <a:gd name="T36" fmla="*/ 182 w 193"/>
                              <a:gd name="T37" fmla="*/ 72 h 274"/>
                              <a:gd name="T38" fmla="*/ 185 w 193"/>
                              <a:gd name="T39" fmla="*/ 88 h 274"/>
                              <a:gd name="T40" fmla="*/ 188 w 193"/>
                              <a:gd name="T41" fmla="*/ 109 h 274"/>
                              <a:gd name="T42" fmla="*/ 188 w 193"/>
                              <a:gd name="T43" fmla="*/ 112 h 274"/>
                              <a:gd name="T44" fmla="*/ 182 w 193"/>
                              <a:gd name="T45" fmla="*/ 120 h 274"/>
                              <a:gd name="T46" fmla="*/ 177 w 193"/>
                              <a:gd name="T47" fmla="*/ 120 h 274"/>
                              <a:gd name="T48" fmla="*/ 172 w 193"/>
                              <a:gd name="T49" fmla="*/ 117 h 274"/>
                              <a:gd name="T50" fmla="*/ 167 w 193"/>
                              <a:gd name="T51" fmla="*/ 104 h 274"/>
                              <a:gd name="T52" fmla="*/ 164 w 193"/>
                              <a:gd name="T53" fmla="*/ 83 h 274"/>
                              <a:gd name="T54" fmla="*/ 151 w 193"/>
                              <a:gd name="T55" fmla="*/ 75 h 274"/>
                              <a:gd name="T56" fmla="*/ 119 w 193"/>
                              <a:gd name="T57" fmla="*/ 83 h 274"/>
                              <a:gd name="T58" fmla="*/ 79 w 193"/>
                              <a:gd name="T59" fmla="*/ 93 h 274"/>
                              <a:gd name="T60" fmla="*/ 45 w 193"/>
                              <a:gd name="T61" fmla="*/ 117 h 274"/>
                              <a:gd name="T62" fmla="*/ 21 w 193"/>
                              <a:gd name="T63" fmla="*/ 160 h 274"/>
                              <a:gd name="T64" fmla="*/ 26 w 193"/>
                              <a:gd name="T65" fmla="*/ 224 h 274"/>
                              <a:gd name="T66" fmla="*/ 39 w 193"/>
                              <a:gd name="T67" fmla="*/ 263 h 274"/>
                              <a:gd name="T68" fmla="*/ 39 w 193"/>
                              <a:gd name="T69" fmla="*/ 269 h 274"/>
                              <a:gd name="T70" fmla="*/ 34 w 193"/>
                              <a:gd name="T71" fmla="*/ 274 h 274"/>
                              <a:gd name="T72" fmla="*/ 26 w 193"/>
                              <a:gd name="T73" fmla="*/ 274 h 274"/>
                              <a:gd name="T74" fmla="*/ 21 w 193"/>
                              <a:gd name="T75" fmla="*/ 271 h 274"/>
                              <a:gd name="T76" fmla="*/ 5 w 193"/>
                              <a:gd name="T77" fmla="*/ 229 h 274"/>
                              <a:gd name="T78" fmla="*/ 2 w 193"/>
                              <a:gd name="T79" fmla="*/ 152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93" h="274">
                                <a:moveTo>
                                  <a:pt x="15" y="122"/>
                                </a:moveTo>
                                <a:lnTo>
                                  <a:pt x="31" y="104"/>
                                </a:lnTo>
                                <a:lnTo>
                                  <a:pt x="50" y="91"/>
                                </a:lnTo>
                                <a:lnTo>
                                  <a:pt x="71" y="77"/>
                                </a:lnTo>
                                <a:lnTo>
                                  <a:pt x="92" y="69"/>
                                </a:lnTo>
                                <a:lnTo>
                                  <a:pt x="111" y="64"/>
                                </a:lnTo>
                                <a:lnTo>
                                  <a:pt x="132" y="59"/>
                                </a:lnTo>
                                <a:lnTo>
                                  <a:pt x="148" y="56"/>
                                </a:lnTo>
                                <a:lnTo>
                                  <a:pt x="161" y="56"/>
                                </a:lnTo>
                                <a:lnTo>
                                  <a:pt x="164" y="40"/>
                                </a:lnTo>
                                <a:lnTo>
                                  <a:pt x="167" y="27"/>
                                </a:lnTo>
                                <a:lnTo>
                                  <a:pt x="169" y="19"/>
                                </a:lnTo>
                                <a:lnTo>
                                  <a:pt x="172" y="11"/>
                                </a:lnTo>
                                <a:lnTo>
                                  <a:pt x="175" y="8"/>
                                </a:lnTo>
                                <a:lnTo>
                                  <a:pt x="175" y="6"/>
                                </a:lnTo>
                                <a:lnTo>
                                  <a:pt x="177" y="3"/>
                                </a:lnTo>
                                <a:lnTo>
                                  <a:pt x="182" y="0"/>
                                </a:lnTo>
                                <a:lnTo>
                                  <a:pt x="185" y="0"/>
                                </a:lnTo>
                                <a:lnTo>
                                  <a:pt x="188" y="3"/>
                                </a:lnTo>
                                <a:lnTo>
                                  <a:pt x="190" y="6"/>
                                </a:lnTo>
                                <a:lnTo>
                                  <a:pt x="193" y="11"/>
                                </a:lnTo>
                                <a:lnTo>
                                  <a:pt x="193" y="13"/>
                                </a:lnTo>
                                <a:lnTo>
                                  <a:pt x="193" y="16"/>
                                </a:lnTo>
                                <a:lnTo>
                                  <a:pt x="190" y="16"/>
                                </a:lnTo>
                                <a:lnTo>
                                  <a:pt x="190" y="19"/>
                                </a:lnTo>
                                <a:lnTo>
                                  <a:pt x="188" y="24"/>
                                </a:lnTo>
                                <a:lnTo>
                                  <a:pt x="185" y="32"/>
                                </a:lnTo>
                                <a:lnTo>
                                  <a:pt x="182" y="43"/>
                                </a:lnTo>
                                <a:lnTo>
                                  <a:pt x="180" y="56"/>
                                </a:lnTo>
                                <a:lnTo>
                                  <a:pt x="182" y="59"/>
                                </a:lnTo>
                                <a:lnTo>
                                  <a:pt x="185" y="64"/>
                                </a:lnTo>
                                <a:lnTo>
                                  <a:pt x="185" y="67"/>
                                </a:lnTo>
                                <a:lnTo>
                                  <a:pt x="182" y="72"/>
                                </a:lnTo>
                                <a:lnTo>
                                  <a:pt x="182" y="80"/>
                                </a:lnTo>
                                <a:lnTo>
                                  <a:pt x="185" y="88"/>
                                </a:lnTo>
                                <a:lnTo>
                                  <a:pt x="185" y="99"/>
                                </a:lnTo>
                                <a:lnTo>
                                  <a:pt x="188" y="109"/>
                                </a:lnTo>
                                <a:lnTo>
                                  <a:pt x="188" y="112"/>
                                </a:lnTo>
                                <a:lnTo>
                                  <a:pt x="185" y="117"/>
                                </a:lnTo>
                                <a:lnTo>
                                  <a:pt x="182" y="120"/>
                                </a:lnTo>
                                <a:lnTo>
                                  <a:pt x="180" y="120"/>
                                </a:lnTo>
                                <a:lnTo>
                                  <a:pt x="177" y="120"/>
                                </a:lnTo>
                                <a:lnTo>
                                  <a:pt x="175" y="120"/>
                                </a:lnTo>
                                <a:lnTo>
                                  <a:pt x="172" y="117"/>
                                </a:lnTo>
                                <a:lnTo>
                                  <a:pt x="169" y="115"/>
                                </a:lnTo>
                                <a:lnTo>
                                  <a:pt x="167" y="104"/>
                                </a:lnTo>
                                <a:lnTo>
                                  <a:pt x="167" y="93"/>
                                </a:lnTo>
                                <a:lnTo>
                                  <a:pt x="164" y="83"/>
                                </a:lnTo>
                                <a:lnTo>
                                  <a:pt x="164" y="75"/>
                                </a:lnTo>
                                <a:lnTo>
                                  <a:pt x="151" y="75"/>
                                </a:lnTo>
                                <a:lnTo>
                                  <a:pt x="135" y="77"/>
                                </a:lnTo>
                                <a:lnTo>
                                  <a:pt x="119" y="83"/>
                                </a:lnTo>
                                <a:lnTo>
                                  <a:pt x="98" y="88"/>
                                </a:lnTo>
                                <a:lnTo>
                                  <a:pt x="79" y="93"/>
                                </a:lnTo>
                                <a:lnTo>
                                  <a:pt x="61" y="104"/>
                                </a:lnTo>
                                <a:lnTo>
                                  <a:pt x="45" y="117"/>
                                </a:lnTo>
                                <a:lnTo>
                                  <a:pt x="31" y="133"/>
                                </a:lnTo>
                                <a:lnTo>
                                  <a:pt x="21" y="160"/>
                                </a:lnTo>
                                <a:lnTo>
                                  <a:pt x="21" y="189"/>
                                </a:lnTo>
                                <a:lnTo>
                                  <a:pt x="26" y="224"/>
                                </a:lnTo>
                                <a:lnTo>
                                  <a:pt x="39" y="263"/>
                                </a:lnTo>
                                <a:lnTo>
                                  <a:pt x="39" y="266"/>
                                </a:lnTo>
                                <a:lnTo>
                                  <a:pt x="39" y="269"/>
                                </a:lnTo>
                                <a:lnTo>
                                  <a:pt x="37" y="274"/>
                                </a:lnTo>
                                <a:lnTo>
                                  <a:pt x="34" y="274"/>
                                </a:lnTo>
                                <a:lnTo>
                                  <a:pt x="31" y="274"/>
                                </a:lnTo>
                                <a:lnTo>
                                  <a:pt x="26" y="274"/>
                                </a:lnTo>
                                <a:lnTo>
                                  <a:pt x="23" y="274"/>
                                </a:lnTo>
                                <a:lnTo>
                                  <a:pt x="21" y="271"/>
                                </a:lnTo>
                                <a:lnTo>
                                  <a:pt x="5" y="229"/>
                                </a:lnTo>
                                <a:lnTo>
                                  <a:pt x="0" y="189"/>
                                </a:lnTo>
                                <a:lnTo>
                                  <a:pt x="2" y="152"/>
                                </a:lnTo>
                                <a:lnTo>
                                  <a:pt x="15"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71"/>
                        <wps:cNvSpPr>
                          <a:spLocks/>
                        </wps:cNvSpPr>
                        <wps:spPr bwMode="auto">
                          <a:xfrm>
                            <a:off x="829945" y="1141095"/>
                            <a:ext cx="476250" cy="437515"/>
                          </a:xfrm>
                          <a:custGeom>
                            <a:avLst/>
                            <a:gdLst>
                              <a:gd name="T0" fmla="*/ 64 w 750"/>
                              <a:gd name="T1" fmla="*/ 295 h 689"/>
                              <a:gd name="T2" fmla="*/ 103 w 750"/>
                              <a:gd name="T3" fmla="*/ 311 h 689"/>
                              <a:gd name="T4" fmla="*/ 178 w 750"/>
                              <a:gd name="T5" fmla="*/ 266 h 689"/>
                              <a:gd name="T6" fmla="*/ 207 w 750"/>
                              <a:gd name="T7" fmla="*/ 192 h 689"/>
                              <a:gd name="T8" fmla="*/ 209 w 750"/>
                              <a:gd name="T9" fmla="*/ 152 h 689"/>
                              <a:gd name="T10" fmla="*/ 135 w 750"/>
                              <a:gd name="T11" fmla="*/ 96 h 689"/>
                              <a:gd name="T12" fmla="*/ 193 w 750"/>
                              <a:gd name="T13" fmla="*/ 107 h 689"/>
                              <a:gd name="T14" fmla="*/ 260 w 750"/>
                              <a:gd name="T15" fmla="*/ 208 h 689"/>
                              <a:gd name="T16" fmla="*/ 307 w 750"/>
                              <a:gd name="T17" fmla="*/ 6 h 689"/>
                              <a:gd name="T18" fmla="*/ 331 w 750"/>
                              <a:gd name="T19" fmla="*/ 109 h 689"/>
                              <a:gd name="T20" fmla="*/ 207 w 750"/>
                              <a:gd name="T21" fmla="*/ 253 h 689"/>
                              <a:gd name="T22" fmla="*/ 262 w 750"/>
                              <a:gd name="T23" fmla="*/ 306 h 689"/>
                              <a:gd name="T24" fmla="*/ 289 w 750"/>
                              <a:gd name="T25" fmla="*/ 346 h 689"/>
                              <a:gd name="T26" fmla="*/ 382 w 750"/>
                              <a:gd name="T27" fmla="*/ 255 h 689"/>
                              <a:gd name="T28" fmla="*/ 350 w 750"/>
                              <a:gd name="T29" fmla="*/ 287 h 689"/>
                              <a:gd name="T30" fmla="*/ 408 w 750"/>
                              <a:gd name="T31" fmla="*/ 415 h 689"/>
                              <a:gd name="T32" fmla="*/ 469 w 750"/>
                              <a:gd name="T33" fmla="*/ 423 h 689"/>
                              <a:gd name="T34" fmla="*/ 533 w 750"/>
                              <a:gd name="T35" fmla="*/ 356 h 689"/>
                              <a:gd name="T36" fmla="*/ 546 w 750"/>
                              <a:gd name="T37" fmla="*/ 372 h 689"/>
                              <a:gd name="T38" fmla="*/ 580 w 750"/>
                              <a:gd name="T39" fmla="*/ 492 h 689"/>
                              <a:gd name="T40" fmla="*/ 708 w 750"/>
                              <a:gd name="T41" fmla="*/ 479 h 689"/>
                              <a:gd name="T42" fmla="*/ 747 w 750"/>
                              <a:gd name="T43" fmla="*/ 505 h 689"/>
                              <a:gd name="T44" fmla="*/ 716 w 750"/>
                              <a:gd name="T45" fmla="*/ 508 h 689"/>
                              <a:gd name="T46" fmla="*/ 615 w 750"/>
                              <a:gd name="T47" fmla="*/ 484 h 689"/>
                              <a:gd name="T48" fmla="*/ 594 w 750"/>
                              <a:gd name="T49" fmla="*/ 574 h 689"/>
                              <a:gd name="T50" fmla="*/ 671 w 750"/>
                              <a:gd name="T51" fmla="*/ 569 h 689"/>
                              <a:gd name="T52" fmla="*/ 610 w 750"/>
                              <a:gd name="T53" fmla="*/ 609 h 689"/>
                              <a:gd name="T54" fmla="*/ 549 w 750"/>
                              <a:gd name="T55" fmla="*/ 683 h 689"/>
                              <a:gd name="T56" fmla="*/ 565 w 750"/>
                              <a:gd name="T57" fmla="*/ 638 h 689"/>
                              <a:gd name="T58" fmla="*/ 517 w 750"/>
                              <a:gd name="T59" fmla="*/ 473 h 689"/>
                              <a:gd name="T60" fmla="*/ 490 w 750"/>
                              <a:gd name="T61" fmla="*/ 450 h 689"/>
                              <a:gd name="T62" fmla="*/ 350 w 750"/>
                              <a:gd name="T63" fmla="*/ 458 h 689"/>
                              <a:gd name="T64" fmla="*/ 342 w 750"/>
                              <a:gd name="T65" fmla="*/ 442 h 689"/>
                              <a:gd name="T66" fmla="*/ 347 w 750"/>
                              <a:gd name="T67" fmla="*/ 388 h 689"/>
                              <a:gd name="T68" fmla="*/ 305 w 750"/>
                              <a:gd name="T69" fmla="*/ 370 h 689"/>
                              <a:gd name="T70" fmla="*/ 217 w 750"/>
                              <a:gd name="T71" fmla="*/ 375 h 689"/>
                              <a:gd name="T72" fmla="*/ 138 w 750"/>
                              <a:gd name="T73" fmla="*/ 442 h 689"/>
                              <a:gd name="T74" fmla="*/ 209 w 750"/>
                              <a:gd name="T75" fmla="*/ 356 h 689"/>
                              <a:gd name="T76" fmla="*/ 244 w 750"/>
                              <a:gd name="T77" fmla="*/ 311 h 689"/>
                              <a:gd name="T78" fmla="*/ 117 w 750"/>
                              <a:gd name="T79" fmla="*/ 327 h 689"/>
                              <a:gd name="T80" fmla="*/ 148 w 750"/>
                              <a:gd name="T81" fmla="*/ 492 h 689"/>
                              <a:gd name="T82" fmla="*/ 225 w 750"/>
                              <a:gd name="T83" fmla="*/ 473 h 689"/>
                              <a:gd name="T84" fmla="*/ 260 w 750"/>
                              <a:gd name="T85" fmla="*/ 426 h 689"/>
                              <a:gd name="T86" fmla="*/ 270 w 750"/>
                              <a:gd name="T87" fmla="*/ 468 h 689"/>
                              <a:gd name="T88" fmla="*/ 286 w 750"/>
                              <a:gd name="T89" fmla="*/ 537 h 689"/>
                              <a:gd name="T90" fmla="*/ 390 w 750"/>
                              <a:gd name="T91" fmla="*/ 580 h 689"/>
                              <a:gd name="T92" fmla="*/ 403 w 750"/>
                              <a:gd name="T93" fmla="*/ 473 h 689"/>
                              <a:gd name="T94" fmla="*/ 400 w 750"/>
                              <a:gd name="T95" fmla="*/ 551 h 689"/>
                              <a:gd name="T96" fmla="*/ 488 w 750"/>
                              <a:gd name="T97" fmla="*/ 662 h 689"/>
                              <a:gd name="T98" fmla="*/ 416 w 750"/>
                              <a:gd name="T99" fmla="*/ 628 h 689"/>
                              <a:gd name="T100" fmla="*/ 342 w 750"/>
                              <a:gd name="T101" fmla="*/ 593 h 689"/>
                              <a:gd name="T102" fmla="*/ 305 w 750"/>
                              <a:gd name="T103" fmla="*/ 686 h 689"/>
                              <a:gd name="T104" fmla="*/ 292 w 750"/>
                              <a:gd name="T105" fmla="*/ 593 h 689"/>
                              <a:gd name="T106" fmla="*/ 254 w 750"/>
                              <a:gd name="T107" fmla="*/ 511 h 689"/>
                              <a:gd name="T108" fmla="*/ 164 w 750"/>
                              <a:gd name="T109" fmla="*/ 505 h 689"/>
                              <a:gd name="T110" fmla="*/ 130 w 750"/>
                              <a:gd name="T111" fmla="*/ 604 h 689"/>
                              <a:gd name="T112" fmla="*/ 127 w 750"/>
                              <a:gd name="T113" fmla="*/ 527 h 689"/>
                              <a:gd name="T114" fmla="*/ 85 w 750"/>
                              <a:gd name="T115" fmla="*/ 341 h 689"/>
                              <a:gd name="T116" fmla="*/ 13 w 750"/>
                              <a:gd name="T117" fmla="*/ 327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50" h="689">
                                <a:moveTo>
                                  <a:pt x="3" y="322"/>
                                </a:moveTo>
                                <a:lnTo>
                                  <a:pt x="0" y="319"/>
                                </a:lnTo>
                                <a:lnTo>
                                  <a:pt x="0" y="317"/>
                                </a:lnTo>
                                <a:lnTo>
                                  <a:pt x="0" y="311"/>
                                </a:lnTo>
                                <a:lnTo>
                                  <a:pt x="3" y="309"/>
                                </a:lnTo>
                                <a:lnTo>
                                  <a:pt x="21" y="298"/>
                                </a:lnTo>
                                <a:lnTo>
                                  <a:pt x="37" y="293"/>
                                </a:lnTo>
                                <a:lnTo>
                                  <a:pt x="50" y="293"/>
                                </a:lnTo>
                                <a:lnTo>
                                  <a:pt x="64" y="295"/>
                                </a:lnTo>
                                <a:lnTo>
                                  <a:pt x="71" y="301"/>
                                </a:lnTo>
                                <a:lnTo>
                                  <a:pt x="79" y="306"/>
                                </a:lnTo>
                                <a:lnTo>
                                  <a:pt x="85" y="314"/>
                                </a:lnTo>
                                <a:lnTo>
                                  <a:pt x="90" y="319"/>
                                </a:lnTo>
                                <a:lnTo>
                                  <a:pt x="93" y="322"/>
                                </a:lnTo>
                                <a:lnTo>
                                  <a:pt x="103" y="311"/>
                                </a:lnTo>
                                <a:lnTo>
                                  <a:pt x="114" y="301"/>
                                </a:lnTo>
                                <a:lnTo>
                                  <a:pt x="125" y="293"/>
                                </a:lnTo>
                                <a:lnTo>
                                  <a:pt x="135" y="285"/>
                                </a:lnTo>
                                <a:lnTo>
                                  <a:pt x="146" y="277"/>
                                </a:lnTo>
                                <a:lnTo>
                                  <a:pt x="156" y="271"/>
                                </a:lnTo>
                                <a:lnTo>
                                  <a:pt x="167" y="269"/>
                                </a:lnTo>
                                <a:lnTo>
                                  <a:pt x="178" y="266"/>
                                </a:lnTo>
                                <a:lnTo>
                                  <a:pt x="188" y="247"/>
                                </a:lnTo>
                                <a:lnTo>
                                  <a:pt x="199" y="232"/>
                                </a:lnTo>
                                <a:lnTo>
                                  <a:pt x="204" y="216"/>
                                </a:lnTo>
                                <a:lnTo>
                                  <a:pt x="209" y="202"/>
                                </a:lnTo>
                                <a:lnTo>
                                  <a:pt x="207" y="200"/>
                                </a:lnTo>
                                <a:lnTo>
                                  <a:pt x="207" y="197"/>
                                </a:lnTo>
                                <a:lnTo>
                                  <a:pt x="207" y="192"/>
                                </a:lnTo>
                                <a:lnTo>
                                  <a:pt x="209" y="189"/>
                                </a:lnTo>
                                <a:lnTo>
                                  <a:pt x="209" y="186"/>
                                </a:lnTo>
                                <a:lnTo>
                                  <a:pt x="212" y="186"/>
                                </a:lnTo>
                                <a:lnTo>
                                  <a:pt x="215" y="186"/>
                                </a:lnTo>
                                <a:lnTo>
                                  <a:pt x="215" y="176"/>
                                </a:lnTo>
                                <a:lnTo>
                                  <a:pt x="215" y="168"/>
                                </a:lnTo>
                                <a:lnTo>
                                  <a:pt x="212" y="160"/>
                                </a:lnTo>
                                <a:lnTo>
                                  <a:pt x="209" y="152"/>
                                </a:lnTo>
                                <a:lnTo>
                                  <a:pt x="193" y="128"/>
                                </a:lnTo>
                                <a:lnTo>
                                  <a:pt x="170" y="115"/>
                                </a:lnTo>
                                <a:lnTo>
                                  <a:pt x="151" y="109"/>
                                </a:lnTo>
                                <a:lnTo>
                                  <a:pt x="143" y="107"/>
                                </a:lnTo>
                                <a:lnTo>
                                  <a:pt x="140" y="107"/>
                                </a:lnTo>
                                <a:lnTo>
                                  <a:pt x="138" y="104"/>
                                </a:lnTo>
                                <a:lnTo>
                                  <a:pt x="135" y="99"/>
                                </a:lnTo>
                                <a:lnTo>
                                  <a:pt x="135" y="96"/>
                                </a:lnTo>
                                <a:lnTo>
                                  <a:pt x="135" y="93"/>
                                </a:lnTo>
                                <a:lnTo>
                                  <a:pt x="138" y="91"/>
                                </a:lnTo>
                                <a:lnTo>
                                  <a:pt x="143" y="88"/>
                                </a:lnTo>
                                <a:lnTo>
                                  <a:pt x="146" y="88"/>
                                </a:lnTo>
                                <a:lnTo>
                                  <a:pt x="148" y="88"/>
                                </a:lnTo>
                                <a:lnTo>
                                  <a:pt x="156" y="91"/>
                                </a:lnTo>
                                <a:lnTo>
                                  <a:pt x="167" y="93"/>
                                </a:lnTo>
                                <a:lnTo>
                                  <a:pt x="180" y="99"/>
                                </a:lnTo>
                                <a:lnTo>
                                  <a:pt x="193" y="107"/>
                                </a:lnTo>
                                <a:lnTo>
                                  <a:pt x="207" y="117"/>
                                </a:lnTo>
                                <a:lnTo>
                                  <a:pt x="217" y="128"/>
                                </a:lnTo>
                                <a:lnTo>
                                  <a:pt x="228" y="144"/>
                                </a:lnTo>
                                <a:lnTo>
                                  <a:pt x="231" y="154"/>
                                </a:lnTo>
                                <a:lnTo>
                                  <a:pt x="233" y="168"/>
                                </a:lnTo>
                                <a:lnTo>
                                  <a:pt x="233" y="181"/>
                                </a:lnTo>
                                <a:lnTo>
                                  <a:pt x="231" y="194"/>
                                </a:lnTo>
                                <a:lnTo>
                                  <a:pt x="246" y="202"/>
                                </a:lnTo>
                                <a:lnTo>
                                  <a:pt x="260" y="208"/>
                                </a:lnTo>
                                <a:lnTo>
                                  <a:pt x="273" y="208"/>
                                </a:lnTo>
                                <a:lnTo>
                                  <a:pt x="284" y="205"/>
                                </a:lnTo>
                                <a:lnTo>
                                  <a:pt x="305" y="170"/>
                                </a:lnTo>
                                <a:lnTo>
                                  <a:pt x="313" y="117"/>
                                </a:lnTo>
                                <a:lnTo>
                                  <a:pt x="310" y="59"/>
                                </a:lnTo>
                                <a:lnTo>
                                  <a:pt x="307" y="11"/>
                                </a:lnTo>
                                <a:lnTo>
                                  <a:pt x="307" y="8"/>
                                </a:lnTo>
                                <a:lnTo>
                                  <a:pt x="307" y="6"/>
                                </a:lnTo>
                                <a:lnTo>
                                  <a:pt x="313" y="3"/>
                                </a:lnTo>
                                <a:lnTo>
                                  <a:pt x="315" y="0"/>
                                </a:lnTo>
                                <a:lnTo>
                                  <a:pt x="318" y="0"/>
                                </a:lnTo>
                                <a:lnTo>
                                  <a:pt x="321" y="3"/>
                                </a:lnTo>
                                <a:lnTo>
                                  <a:pt x="323" y="6"/>
                                </a:lnTo>
                                <a:lnTo>
                                  <a:pt x="326" y="8"/>
                                </a:lnTo>
                                <a:lnTo>
                                  <a:pt x="329" y="45"/>
                                </a:lnTo>
                                <a:lnTo>
                                  <a:pt x="331" y="109"/>
                                </a:lnTo>
                                <a:lnTo>
                                  <a:pt x="321" y="176"/>
                                </a:lnTo>
                                <a:lnTo>
                                  <a:pt x="292" y="221"/>
                                </a:lnTo>
                                <a:lnTo>
                                  <a:pt x="278" y="226"/>
                                </a:lnTo>
                                <a:lnTo>
                                  <a:pt x="262" y="226"/>
                                </a:lnTo>
                                <a:lnTo>
                                  <a:pt x="244" y="224"/>
                                </a:lnTo>
                                <a:lnTo>
                                  <a:pt x="225" y="213"/>
                                </a:lnTo>
                                <a:lnTo>
                                  <a:pt x="220" y="226"/>
                                </a:lnTo>
                                <a:lnTo>
                                  <a:pt x="215" y="240"/>
                                </a:lnTo>
                                <a:lnTo>
                                  <a:pt x="207" y="253"/>
                                </a:lnTo>
                                <a:lnTo>
                                  <a:pt x="199" y="266"/>
                                </a:lnTo>
                                <a:lnTo>
                                  <a:pt x="201" y="266"/>
                                </a:lnTo>
                                <a:lnTo>
                                  <a:pt x="220" y="271"/>
                                </a:lnTo>
                                <a:lnTo>
                                  <a:pt x="236" y="279"/>
                                </a:lnTo>
                                <a:lnTo>
                                  <a:pt x="252" y="293"/>
                                </a:lnTo>
                                <a:lnTo>
                                  <a:pt x="262" y="306"/>
                                </a:lnTo>
                                <a:lnTo>
                                  <a:pt x="273" y="317"/>
                                </a:lnTo>
                                <a:lnTo>
                                  <a:pt x="278" y="330"/>
                                </a:lnTo>
                                <a:lnTo>
                                  <a:pt x="284" y="338"/>
                                </a:lnTo>
                                <a:lnTo>
                                  <a:pt x="286" y="341"/>
                                </a:lnTo>
                                <a:lnTo>
                                  <a:pt x="286" y="343"/>
                                </a:lnTo>
                                <a:lnTo>
                                  <a:pt x="286" y="346"/>
                                </a:lnTo>
                                <a:lnTo>
                                  <a:pt x="289" y="346"/>
                                </a:lnTo>
                                <a:lnTo>
                                  <a:pt x="294" y="346"/>
                                </a:lnTo>
                                <a:lnTo>
                                  <a:pt x="297" y="346"/>
                                </a:lnTo>
                                <a:lnTo>
                                  <a:pt x="299" y="349"/>
                                </a:lnTo>
                                <a:lnTo>
                                  <a:pt x="313" y="301"/>
                                </a:lnTo>
                                <a:lnTo>
                                  <a:pt x="339" y="271"/>
                                </a:lnTo>
                                <a:lnTo>
                                  <a:pt x="363" y="258"/>
                                </a:lnTo>
                                <a:lnTo>
                                  <a:pt x="374" y="255"/>
                                </a:lnTo>
                                <a:lnTo>
                                  <a:pt x="376" y="255"/>
                                </a:lnTo>
                                <a:lnTo>
                                  <a:pt x="382" y="255"/>
                                </a:lnTo>
                                <a:lnTo>
                                  <a:pt x="384" y="261"/>
                                </a:lnTo>
                                <a:lnTo>
                                  <a:pt x="384" y="263"/>
                                </a:lnTo>
                                <a:lnTo>
                                  <a:pt x="384" y="266"/>
                                </a:lnTo>
                                <a:lnTo>
                                  <a:pt x="384" y="269"/>
                                </a:lnTo>
                                <a:lnTo>
                                  <a:pt x="382" y="271"/>
                                </a:lnTo>
                                <a:lnTo>
                                  <a:pt x="379" y="274"/>
                                </a:lnTo>
                                <a:lnTo>
                                  <a:pt x="368" y="277"/>
                                </a:lnTo>
                                <a:lnTo>
                                  <a:pt x="350" y="287"/>
                                </a:lnTo>
                                <a:lnTo>
                                  <a:pt x="329" y="311"/>
                                </a:lnTo>
                                <a:lnTo>
                                  <a:pt x="318" y="354"/>
                                </a:lnTo>
                                <a:lnTo>
                                  <a:pt x="337" y="362"/>
                                </a:lnTo>
                                <a:lnTo>
                                  <a:pt x="355" y="372"/>
                                </a:lnTo>
                                <a:lnTo>
                                  <a:pt x="371" y="380"/>
                                </a:lnTo>
                                <a:lnTo>
                                  <a:pt x="384" y="391"/>
                                </a:lnTo>
                                <a:lnTo>
                                  <a:pt x="395" y="402"/>
                                </a:lnTo>
                                <a:lnTo>
                                  <a:pt x="403" y="410"/>
                                </a:lnTo>
                                <a:lnTo>
                                  <a:pt x="408" y="415"/>
                                </a:lnTo>
                                <a:lnTo>
                                  <a:pt x="411" y="418"/>
                                </a:lnTo>
                                <a:lnTo>
                                  <a:pt x="411" y="420"/>
                                </a:lnTo>
                                <a:lnTo>
                                  <a:pt x="429" y="418"/>
                                </a:lnTo>
                                <a:lnTo>
                                  <a:pt x="448" y="418"/>
                                </a:lnTo>
                                <a:lnTo>
                                  <a:pt x="469" y="423"/>
                                </a:lnTo>
                                <a:lnTo>
                                  <a:pt x="488" y="428"/>
                                </a:lnTo>
                                <a:lnTo>
                                  <a:pt x="493" y="431"/>
                                </a:lnTo>
                                <a:lnTo>
                                  <a:pt x="498" y="431"/>
                                </a:lnTo>
                                <a:lnTo>
                                  <a:pt x="501" y="434"/>
                                </a:lnTo>
                                <a:lnTo>
                                  <a:pt x="506" y="436"/>
                                </a:lnTo>
                                <a:lnTo>
                                  <a:pt x="509" y="402"/>
                                </a:lnTo>
                                <a:lnTo>
                                  <a:pt x="517" y="378"/>
                                </a:lnTo>
                                <a:lnTo>
                                  <a:pt x="527" y="362"/>
                                </a:lnTo>
                                <a:lnTo>
                                  <a:pt x="533" y="356"/>
                                </a:lnTo>
                                <a:lnTo>
                                  <a:pt x="535" y="354"/>
                                </a:lnTo>
                                <a:lnTo>
                                  <a:pt x="541" y="354"/>
                                </a:lnTo>
                                <a:lnTo>
                                  <a:pt x="543" y="356"/>
                                </a:lnTo>
                                <a:lnTo>
                                  <a:pt x="546" y="359"/>
                                </a:lnTo>
                                <a:lnTo>
                                  <a:pt x="549" y="362"/>
                                </a:lnTo>
                                <a:lnTo>
                                  <a:pt x="549" y="364"/>
                                </a:lnTo>
                                <a:lnTo>
                                  <a:pt x="549" y="370"/>
                                </a:lnTo>
                                <a:lnTo>
                                  <a:pt x="546" y="372"/>
                                </a:lnTo>
                                <a:lnTo>
                                  <a:pt x="541" y="378"/>
                                </a:lnTo>
                                <a:lnTo>
                                  <a:pt x="530" y="391"/>
                                </a:lnTo>
                                <a:lnTo>
                                  <a:pt x="525" y="418"/>
                                </a:lnTo>
                                <a:lnTo>
                                  <a:pt x="527" y="452"/>
                                </a:lnTo>
                                <a:lnTo>
                                  <a:pt x="538" y="465"/>
                                </a:lnTo>
                                <a:lnTo>
                                  <a:pt x="549" y="479"/>
                                </a:lnTo>
                                <a:lnTo>
                                  <a:pt x="559" y="495"/>
                                </a:lnTo>
                                <a:lnTo>
                                  <a:pt x="570" y="511"/>
                                </a:lnTo>
                                <a:lnTo>
                                  <a:pt x="580" y="492"/>
                                </a:lnTo>
                                <a:lnTo>
                                  <a:pt x="594" y="479"/>
                                </a:lnTo>
                                <a:lnTo>
                                  <a:pt x="607" y="468"/>
                                </a:lnTo>
                                <a:lnTo>
                                  <a:pt x="623" y="460"/>
                                </a:lnTo>
                                <a:lnTo>
                                  <a:pt x="639" y="458"/>
                                </a:lnTo>
                                <a:lnTo>
                                  <a:pt x="652" y="458"/>
                                </a:lnTo>
                                <a:lnTo>
                                  <a:pt x="668" y="460"/>
                                </a:lnTo>
                                <a:lnTo>
                                  <a:pt x="681" y="465"/>
                                </a:lnTo>
                                <a:lnTo>
                                  <a:pt x="694" y="473"/>
                                </a:lnTo>
                                <a:lnTo>
                                  <a:pt x="708" y="479"/>
                                </a:lnTo>
                                <a:lnTo>
                                  <a:pt x="718" y="487"/>
                                </a:lnTo>
                                <a:lnTo>
                                  <a:pt x="726" y="492"/>
                                </a:lnTo>
                                <a:lnTo>
                                  <a:pt x="732" y="495"/>
                                </a:lnTo>
                                <a:lnTo>
                                  <a:pt x="734" y="497"/>
                                </a:lnTo>
                                <a:lnTo>
                                  <a:pt x="740" y="500"/>
                                </a:lnTo>
                                <a:lnTo>
                                  <a:pt x="742" y="500"/>
                                </a:lnTo>
                                <a:lnTo>
                                  <a:pt x="745" y="503"/>
                                </a:lnTo>
                                <a:lnTo>
                                  <a:pt x="747" y="505"/>
                                </a:lnTo>
                                <a:lnTo>
                                  <a:pt x="750" y="508"/>
                                </a:lnTo>
                                <a:lnTo>
                                  <a:pt x="750" y="511"/>
                                </a:lnTo>
                                <a:lnTo>
                                  <a:pt x="747" y="516"/>
                                </a:lnTo>
                                <a:lnTo>
                                  <a:pt x="745" y="519"/>
                                </a:lnTo>
                                <a:lnTo>
                                  <a:pt x="742" y="519"/>
                                </a:lnTo>
                                <a:lnTo>
                                  <a:pt x="737" y="519"/>
                                </a:lnTo>
                                <a:lnTo>
                                  <a:pt x="732" y="516"/>
                                </a:lnTo>
                                <a:lnTo>
                                  <a:pt x="724" y="513"/>
                                </a:lnTo>
                                <a:lnTo>
                                  <a:pt x="716" y="508"/>
                                </a:lnTo>
                                <a:lnTo>
                                  <a:pt x="708" y="503"/>
                                </a:lnTo>
                                <a:lnTo>
                                  <a:pt x="697" y="497"/>
                                </a:lnTo>
                                <a:lnTo>
                                  <a:pt x="687" y="489"/>
                                </a:lnTo>
                                <a:lnTo>
                                  <a:pt x="676" y="484"/>
                                </a:lnTo>
                                <a:lnTo>
                                  <a:pt x="665" y="479"/>
                                </a:lnTo>
                                <a:lnTo>
                                  <a:pt x="652" y="476"/>
                                </a:lnTo>
                                <a:lnTo>
                                  <a:pt x="641" y="476"/>
                                </a:lnTo>
                                <a:lnTo>
                                  <a:pt x="628" y="479"/>
                                </a:lnTo>
                                <a:lnTo>
                                  <a:pt x="615" y="484"/>
                                </a:lnTo>
                                <a:lnTo>
                                  <a:pt x="602" y="497"/>
                                </a:lnTo>
                                <a:lnTo>
                                  <a:pt x="591" y="513"/>
                                </a:lnTo>
                                <a:lnTo>
                                  <a:pt x="580" y="532"/>
                                </a:lnTo>
                                <a:lnTo>
                                  <a:pt x="583" y="540"/>
                                </a:lnTo>
                                <a:lnTo>
                                  <a:pt x="586" y="548"/>
                                </a:lnTo>
                                <a:lnTo>
                                  <a:pt x="588" y="556"/>
                                </a:lnTo>
                                <a:lnTo>
                                  <a:pt x="591" y="567"/>
                                </a:lnTo>
                                <a:lnTo>
                                  <a:pt x="591" y="569"/>
                                </a:lnTo>
                                <a:lnTo>
                                  <a:pt x="594" y="574"/>
                                </a:lnTo>
                                <a:lnTo>
                                  <a:pt x="594" y="585"/>
                                </a:lnTo>
                                <a:lnTo>
                                  <a:pt x="594" y="598"/>
                                </a:lnTo>
                                <a:lnTo>
                                  <a:pt x="618" y="577"/>
                                </a:lnTo>
                                <a:lnTo>
                                  <a:pt x="639" y="567"/>
                                </a:lnTo>
                                <a:lnTo>
                                  <a:pt x="652" y="561"/>
                                </a:lnTo>
                                <a:lnTo>
                                  <a:pt x="660" y="561"/>
                                </a:lnTo>
                                <a:lnTo>
                                  <a:pt x="663" y="561"/>
                                </a:lnTo>
                                <a:lnTo>
                                  <a:pt x="668" y="564"/>
                                </a:lnTo>
                                <a:lnTo>
                                  <a:pt x="671" y="569"/>
                                </a:lnTo>
                                <a:lnTo>
                                  <a:pt x="671" y="572"/>
                                </a:lnTo>
                                <a:lnTo>
                                  <a:pt x="671" y="574"/>
                                </a:lnTo>
                                <a:lnTo>
                                  <a:pt x="668" y="577"/>
                                </a:lnTo>
                                <a:lnTo>
                                  <a:pt x="663" y="580"/>
                                </a:lnTo>
                                <a:lnTo>
                                  <a:pt x="660" y="580"/>
                                </a:lnTo>
                                <a:lnTo>
                                  <a:pt x="652" y="582"/>
                                </a:lnTo>
                                <a:lnTo>
                                  <a:pt x="634" y="588"/>
                                </a:lnTo>
                                <a:lnTo>
                                  <a:pt x="610" y="609"/>
                                </a:lnTo>
                                <a:lnTo>
                                  <a:pt x="586" y="646"/>
                                </a:lnTo>
                                <a:lnTo>
                                  <a:pt x="586" y="649"/>
                                </a:lnTo>
                                <a:lnTo>
                                  <a:pt x="583" y="649"/>
                                </a:lnTo>
                                <a:lnTo>
                                  <a:pt x="583" y="652"/>
                                </a:lnTo>
                                <a:lnTo>
                                  <a:pt x="580" y="652"/>
                                </a:lnTo>
                                <a:lnTo>
                                  <a:pt x="575" y="660"/>
                                </a:lnTo>
                                <a:lnTo>
                                  <a:pt x="567" y="668"/>
                                </a:lnTo>
                                <a:lnTo>
                                  <a:pt x="559" y="676"/>
                                </a:lnTo>
                                <a:lnTo>
                                  <a:pt x="549" y="683"/>
                                </a:lnTo>
                                <a:lnTo>
                                  <a:pt x="546" y="683"/>
                                </a:lnTo>
                                <a:lnTo>
                                  <a:pt x="541" y="683"/>
                                </a:lnTo>
                                <a:lnTo>
                                  <a:pt x="538" y="681"/>
                                </a:lnTo>
                                <a:lnTo>
                                  <a:pt x="535" y="678"/>
                                </a:lnTo>
                                <a:lnTo>
                                  <a:pt x="533" y="676"/>
                                </a:lnTo>
                                <a:lnTo>
                                  <a:pt x="533" y="670"/>
                                </a:lnTo>
                                <a:lnTo>
                                  <a:pt x="535" y="668"/>
                                </a:lnTo>
                                <a:lnTo>
                                  <a:pt x="538" y="665"/>
                                </a:lnTo>
                                <a:lnTo>
                                  <a:pt x="565" y="638"/>
                                </a:lnTo>
                                <a:lnTo>
                                  <a:pt x="575" y="609"/>
                                </a:lnTo>
                                <a:lnTo>
                                  <a:pt x="575" y="582"/>
                                </a:lnTo>
                                <a:lnTo>
                                  <a:pt x="573" y="569"/>
                                </a:lnTo>
                                <a:lnTo>
                                  <a:pt x="562" y="540"/>
                                </a:lnTo>
                                <a:lnTo>
                                  <a:pt x="551" y="516"/>
                                </a:lnTo>
                                <a:lnTo>
                                  <a:pt x="538" y="492"/>
                                </a:lnTo>
                                <a:lnTo>
                                  <a:pt x="522" y="473"/>
                                </a:lnTo>
                                <a:lnTo>
                                  <a:pt x="520" y="473"/>
                                </a:lnTo>
                                <a:lnTo>
                                  <a:pt x="517" y="473"/>
                                </a:lnTo>
                                <a:lnTo>
                                  <a:pt x="514" y="471"/>
                                </a:lnTo>
                                <a:lnTo>
                                  <a:pt x="512" y="468"/>
                                </a:lnTo>
                                <a:lnTo>
                                  <a:pt x="512" y="465"/>
                                </a:lnTo>
                                <a:lnTo>
                                  <a:pt x="512" y="463"/>
                                </a:lnTo>
                                <a:lnTo>
                                  <a:pt x="504" y="458"/>
                                </a:lnTo>
                                <a:lnTo>
                                  <a:pt x="498" y="452"/>
                                </a:lnTo>
                                <a:lnTo>
                                  <a:pt x="490" y="450"/>
                                </a:lnTo>
                                <a:lnTo>
                                  <a:pt x="482" y="447"/>
                                </a:lnTo>
                                <a:lnTo>
                                  <a:pt x="459" y="439"/>
                                </a:lnTo>
                                <a:lnTo>
                                  <a:pt x="435" y="436"/>
                                </a:lnTo>
                                <a:lnTo>
                                  <a:pt x="413" y="439"/>
                                </a:lnTo>
                                <a:lnTo>
                                  <a:pt x="392" y="442"/>
                                </a:lnTo>
                                <a:lnTo>
                                  <a:pt x="374" y="447"/>
                                </a:lnTo>
                                <a:lnTo>
                                  <a:pt x="360" y="452"/>
                                </a:lnTo>
                                <a:lnTo>
                                  <a:pt x="352" y="455"/>
                                </a:lnTo>
                                <a:lnTo>
                                  <a:pt x="350" y="458"/>
                                </a:lnTo>
                                <a:lnTo>
                                  <a:pt x="347" y="458"/>
                                </a:lnTo>
                                <a:lnTo>
                                  <a:pt x="342" y="458"/>
                                </a:lnTo>
                                <a:lnTo>
                                  <a:pt x="339" y="458"/>
                                </a:lnTo>
                                <a:lnTo>
                                  <a:pt x="337" y="455"/>
                                </a:lnTo>
                                <a:lnTo>
                                  <a:pt x="337" y="452"/>
                                </a:lnTo>
                                <a:lnTo>
                                  <a:pt x="337" y="447"/>
                                </a:lnTo>
                                <a:lnTo>
                                  <a:pt x="339" y="444"/>
                                </a:lnTo>
                                <a:lnTo>
                                  <a:pt x="342" y="442"/>
                                </a:lnTo>
                                <a:lnTo>
                                  <a:pt x="345" y="439"/>
                                </a:lnTo>
                                <a:lnTo>
                                  <a:pt x="355" y="434"/>
                                </a:lnTo>
                                <a:lnTo>
                                  <a:pt x="371" y="428"/>
                                </a:lnTo>
                                <a:lnTo>
                                  <a:pt x="390" y="423"/>
                                </a:lnTo>
                                <a:lnTo>
                                  <a:pt x="384" y="418"/>
                                </a:lnTo>
                                <a:lnTo>
                                  <a:pt x="376" y="410"/>
                                </a:lnTo>
                                <a:lnTo>
                                  <a:pt x="368" y="404"/>
                                </a:lnTo>
                                <a:lnTo>
                                  <a:pt x="358" y="396"/>
                                </a:lnTo>
                                <a:lnTo>
                                  <a:pt x="347" y="388"/>
                                </a:lnTo>
                                <a:lnTo>
                                  <a:pt x="337" y="383"/>
                                </a:lnTo>
                                <a:lnTo>
                                  <a:pt x="323" y="375"/>
                                </a:lnTo>
                                <a:lnTo>
                                  <a:pt x="310" y="370"/>
                                </a:lnTo>
                                <a:lnTo>
                                  <a:pt x="307" y="370"/>
                                </a:lnTo>
                                <a:lnTo>
                                  <a:pt x="305" y="370"/>
                                </a:lnTo>
                                <a:lnTo>
                                  <a:pt x="302" y="370"/>
                                </a:lnTo>
                                <a:lnTo>
                                  <a:pt x="302" y="367"/>
                                </a:lnTo>
                                <a:lnTo>
                                  <a:pt x="292" y="364"/>
                                </a:lnTo>
                                <a:lnTo>
                                  <a:pt x="281" y="364"/>
                                </a:lnTo>
                                <a:lnTo>
                                  <a:pt x="270" y="362"/>
                                </a:lnTo>
                                <a:lnTo>
                                  <a:pt x="260" y="362"/>
                                </a:lnTo>
                                <a:lnTo>
                                  <a:pt x="244" y="364"/>
                                </a:lnTo>
                                <a:lnTo>
                                  <a:pt x="231" y="367"/>
                                </a:lnTo>
                                <a:lnTo>
                                  <a:pt x="217" y="375"/>
                                </a:lnTo>
                                <a:lnTo>
                                  <a:pt x="201" y="383"/>
                                </a:lnTo>
                                <a:lnTo>
                                  <a:pt x="188" y="394"/>
                                </a:lnTo>
                                <a:lnTo>
                                  <a:pt x="175" y="407"/>
                                </a:lnTo>
                                <a:lnTo>
                                  <a:pt x="164" y="423"/>
                                </a:lnTo>
                                <a:lnTo>
                                  <a:pt x="151" y="439"/>
                                </a:lnTo>
                                <a:lnTo>
                                  <a:pt x="148" y="442"/>
                                </a:lnTo>
                                <a:lnTo>
                                  <a:pt x="146" y="444"/>
                                </a:lnTo>
                                <a:lnTo>
                                  <a:pt x="140" y="444"/>
                                </a:lnTo>
                                <a:lnTo>
                                  <a:pt x="138" y="442"/>
                                </a:lnTo>
                                <a:lnTo>
                                  <a:pt x="135" y="439"/>
                                </a:lnTo>
                                <a:lnTo>
                                  <a:pt x="132" y="436"/>
                                </a:lnTo>
                                <a:lnTo>
                                  <a:pt x="132" y="431"/>
                                </a:lnTo>
                                <a:lnTo>
                                  <a:pt x="135" y="428"/>
                                </a:lnTo>
                                <a:lnTo>
                                  <a:pt x="148" y="410"/>
                                </a:lnTo>
                                <a:lnTo>
                                  <a:pt x="162" y="394"/>
                                </a:lnTo>
                                <a:lnTo>
                                  <a:pt x="178" y="378"/>
                                </a:lnTo>
                                <a:lnTo>
                                  <a:pt x="193" y="367"/>
                                </a:lnTo>
                                <a:lnTo>
                                  <a:pt x="209" y="356"/>
                                </a:lnTo>
                                <a:lnTo>
                                  <a:pt x="225" y="351"/>
                                </a:lnTo>
                                <a:lnTo>
                                  <a:pt x="241" y="346"/>
                                </a:lnTo>
                                <a:lnTo>
                                  <a:pt x="260" y="343"/>
                                </a:lnTo>
                                <a:lnTo>
                                  <a:pt x="262" y="343"/>
                                </a:lnTo>
                                <a:lnTo>
                                  <a:pt x="265" y="343"/>
                                </a:lnTo>
                                <a:lnTo>
                                  <a:pt x="257" y="330"/>
                                </a:lnTo>
                                <a:lnTo>
                                  <a:pt x="244" y="311"/>
                                </a:lnTo>
                                <a:lnTo>
                                  <a:pt x="225" y="295"/>
                                </a:lnTo>
                                <a:lnTo>
                                  <a:pt x="199" y="285"/>
                                </a:lnTo>
                                <a:lnTo>
                                  <a:pt x="188" y="285"/>
                                </a:lnTo>
                                <a:lnTo>
                                  <a:pt x="178" y="287"/>
                                </a:lnTo>
                                <a:lnTo>
                                  <a:pt x="164" y="290"/>
                                </a:lnTo>
                                <a:lnTo>
                                  <a:pt x="154" y="295"/>
                                </a:lnTo>
                                <a:lnTo>
                                  <a:pt x="140" y="303"/>
                                </a:lnTo>
                                <a:lnTo>
                                  <a:pt x="130" y="314"/>
                                </a:lnTo>
                                <a:lnTo>
                                  <a:pt x="117" y="327"/>
                                </a:lnTo>
                                <a:lnTo>
                                  <a:pt x="103" y="341"/>
                                </a:lnTo>
                                <a:lnTo>
                                  <a:pt x="95" y="370"/>
                                </a:lnTo>
                                <a:lnTo>
                                  <a:pt x="90" y="410"/>
                                </a:lnTo>
                                <a:lnTo>
                                  <a:pt x="90" y="450"/>
                                </a:lnTo>
                                <a:lnTo>
                                  <a:pt x="101" y="479"/>
                                </a:lnTo>
                                <a:lnTo>
                                  <a:pt x="109" y="487"/>
                                </a:lnTo>
                                <a:lnTo>
                                  <a:pt x="122" y="489"/>
                                </a:lnTo>
                                <a:lnTo>
                                  <a:pt x="132" y="492"/>
                                </a:lnTo>
                                <a:lnTo>
                                  <a:pt x="148" y="492"/>
                                </a:lnTo>
                                <a:lnTo>
                                  <a:pt x="154" y="487"/>
                                </a:lnTo>
                                <a:lnTo>
                                  <a:pt x="159" y="481"/>
                                </a:lnTo>
                                <a:lnTo>
                                  <a:pt x="164" y="479"/>
                                </a:lnTo>
                                <a:lnTo>
                                  <a:pt x="170" y="476"/>
                                </a:lnTo>
                                <a:lnTo>
                                  <a:pt x="180" y="473"/>
                                </a:lnTo>
                                <a:lnTo>
                                  <a:pt x="193" y="471"/>
                                </a:lnTo>
                                <a:lnTo>
                                  <a:pt x="204" y="471"/>
                                </a:lnTo>
                                <a:lnTo>
                                  <a:pt x="215" y="471"/>
                                </a:lnTo>
                                <a:lnTo>
                                  <a:pt x="225" y="473"/>
                                </a:lnTo>
                                <a:lnTo>
                                  <a:pt x="236" y="479"/>
                                </a:lnTo>
                                <a:lnTo>
                                  <a:pt x="244" y="481"/>
                                </a:lnTo>
                                <a:lnTo>
                                  <a:pt x="252" y="487"/>
                                </a:lnTo>
                                <a:lnTo>
                                  <a:pt x="252" y="473"/>
                                </a:lnTo>
                                <a:lnTo>
                                  <a:pt x="254" y="458"/>
                                </a:lnTo>
                                <a:lnTo>
                                  <a:pt x="254" y="444"/>
                                </a:lnTo>
                                <a:lnTo>
                                  <a:pt x="257" y="428"/>
                                </a:lnTo>
                                <a:lnTo>
                                  <a:pt x="260" y="426"/>
                                </a:lnTo>
                                <a:lnTo>
                                  <a:pt x="262" y="423"/>
                                </a:lnTo>
                                <a:lnTo>
                                  <a:pt x="268" y="423"/>
                                </a:lnTo>
                                <a:lnTo>
                                  <a:pt x="270" y="423"/>
                                </a:lnTo>
                                <a:lnTo>
                                  <a:pt x="273" y="423"/>
                                </a:lnTo>
                                <a:lnTo>
                                  <a:pt x="276" y="426"/>
                                </a:lnTo>
                                <a:lnTo>
                                  <a:pt x="276" y="431"/>
                                </a:lnTo>
                                <a:lnTo>
                                  <a:pt x="276" y="434"/>
                                </a:lnTo>
                                <a:lnTo>
                                  <a:pt x="273" y="452"/>
                                </a:lnTo>
                                <a:lnTo>
                                  <a:pt x="270" y="468"/>
                                </a:lnTo>
                                <a:lnTo>
                                  <a:pt x="270" y="484"/>
                                </a:lnTo>
                                <a:lnTo>
                                  <a:pt x="273" y="500"/>
                                </a:lnTo>
                                <a:lnTo>
                                  <a:pt x="273" y="503"/>
                                </a:lnTo>
                                <a:lnTo>
                                  <a:pt x="273" y="505"/>
                                </a:lnTo>
                                <a:lnTo>
                                  <a:pt x="278" y="516"/>
                                </a:lnTo>
                                <a:lnTo>
                                  <a:pt x="281" y="527"/>
                                </a:lnTo>
                                <a:lnTo>
                                  <a:pt x="286" y="537"/>
                                </a:lnTo>
                                <a:lnTo>
                                  <a:pt x="294" y="545"/>
                                </a:lnTo>
                                <a:lnTo>
                                  <a:pt x="305" y="556"/>
                                </a:lnTo>
                                <a:lnTo>
                                  <a:pt x="318" y="564"/>
                                </a:lnTo>
                                <a:lnTo>
                                  <a:pt x="331" y="569"/>
                                </a:lnTo>
                                <a:lnTo>
                                  <a:pt x="345" y="574"/>
                                </a:lnTo>
                                <a:lnTo>
                                  <a:pt x="358" y="577"/>
                                </a:lnTo>
                                <a:lnTo>
                                  <a:pt x="368" y="580"/>
                                </a:lnTo>
                                <a:lnTo>
                                  <a:pt x="382" y="580"/>
                                </a:lnTo>
                                <a:lnTo>
                                  <a:pt x="390" y="580"/>
                                </a:lnTo>
                                <a:lnTo>
                                  <a:pt x="382" y="543"/>
                                </a:lnTo>
                                <a:lnTo>
                                  <a:pt x="382" y="511"/>
                                </a:lnTo>
                                <a:lnTo>
                                  <a:pt x="387" y="489"/>
                                </a:lnTo>
                                <a:lnTo>
                                  <a:pt x="390" y="481"/>
                                </a:lnTo>
                                <a:lnTo>
                                  <a:pt x="392" y="479"/>
                                </a:lnTo>
                                <a:lnTo>
                                  <a:pt x="395" y="476"/>
                                </a:lnTo>
                                <a:lnTo>
                                  <a:pt x="400" y="473"/>
                                </a:lnTo>
                                <a:lnTo>
                                  <a:pt x="403" y="473"/>
                                </a:lnTo>
                                <a:lnTo>
                                  <a:pt x="406" y="476"/>
                                </a:lnTo>
                                <a:lnTo>
                                  <a:pt x="406" y="479"/>
                                </a:lnTo>
                                <a:lnTo>
                                  <a:pt x="408" y="484"/>
                                </a:lnTo>
                                <a:lnTo>
                                  <a:pt x="408" y="487"/>
                                </a:lnTo>
                                <a:lnTo>
                                  <a:pt x="406" y="492"/>
                                </a:lnTo>
                                <a:lnTo>
                                  <a:pt x="403" y="508"/>
                                </a:lnTo>
                                <a:lnTo>
                                  <a:pt x="400" y="527"/>
                                </a:lnTo>
                                <a:lnTo>
                                  <a:pt x="400" y="551"/>
                                </a:lnTo>
                                <a:lnTo>
                                  <a:pt x="408" y="577"/>
                                </a:lnTo>
                                <a:lnTo>
                                  <a:pt x="421" y="604"/>
                                </a:lnTo>
                                <a:lnTo>
                                  <a:pt x="445" y="630"/>
                                </a:lnTo>
                                <a:lnTo>
                                  <a:pt x="482" y="652"/>
                                </a:lnTo>
                                <a:lnTo>
                                  <a:pt x="485" y="654"/>
                                </a:lnTo>
                                <a:lnTo>
                                  <a:pt x="488" y="657"/>
                                </a:lnTo>
                                <a:lnTo>
                                  <a:pt x="488" y="660"/>
                                </a:lnTo>
                                <a:lnTo>
                                  <a:pt x="488" y="662"/>
                                </a:lnTo>
                                <a:lnTo>
                                  <a:pt x="485" y="665"/>
                                </a:lnTo>
                                <a:lnTo>
                                  <a:pt x="482" y="668"/>
                                </a:lnTo>
                                <a:lnTo>
                                  <a:pt x="480" y="668"/>
                                </a:lnTo>
                                <a:lnTo>
                                  <a:pt x="477" y="668"/>
                                </a:lnTo>
                                <a:lnTo>
                                  <a:pt x="461" y="660"/>
                                </a:lnTo>
                                <a:lnTo>
                                  <a:pt x="448" y="652"/>
                                </a:lnTo>
                                <a:lnTo>
                                  <a:pt x="437" y="644"/>
                                </a:lnTo>
                                <a:lnTo>
                                  <a:pt x="427" y="636"/>
                                </a:lnTo>
                                <a:lnTo>
                                  <a:pt x="416" y="628"/>
                                </a:lnTo>
                                <a:lnTo>
                                  <a:pt x="411" y="617"/>
                                </a:lnTo>
                                <a:lnTo>
                                  <a:pt x="403" y="609"/>
                                </a:lnTo>
                                <a:lnTo>
                                  <a:pt x="398" y="598"/>
                                </a:lnTo>
                                <a:lnTo>
                                  <a:pt x="392" y="598"/>
                                </a:lnTo>
                                <a:lnTo>
                                  <a:pt x="384" y="598"/>
                                </a:lnTo>
                                <a:lnTo>
                                  <a:pt x="374" y="598"/>
                                </a:lnTo>
                                <a:lnTo>
                                  <a:pt x="366" y="598"/>
                                </a:lnTo>
                                <a:lnTo>
                                  <a:pt x="352" y="596"/>
                                </a:lnTo>
                                <a:lnTo>
                                  <a:pt x="342" y="593"/>
                                </a:lnTo>
                                <a:lnTo>
                                  <a:pt x="331" y="590"/>
                                </a:lnTo>
                                <a:lnTo>
                                  <a:pt x="318" y="585"/>
                                </a:lnTo>
                                <a:lnTo>
                                  <a:pt x="310" y="598"/>
                                </a:lnTo>
                                <a:lnTo>
                                  <a:pt x="299" y="617"/>
                                </a:lnTo>
                                <a:lnTo>
                                  <a:pt x="297" y="644"/>
                                </a:lnTo>
                                <a:lnTo>
                                  <a:pt x="305" y="676"/>
                                </a:lnTo>
                                <a:lnTo>
                                  <a:pt x="307" y="678"/>
                                </a:lnTo>
                                <a:lnTo>
                                  <a:pt x="307" y="683"/>
                                </a:lnTo>
                                <a:lnTo>
                                  <a:pt x="305" y="686"/>
                                </a:lnTo>
                                <a:lnTo>
                                  <a:pt x="302" y="689"/>
                                </a:lnTo>
                                <a:lnTo>
                                  <a:pt x="299" y="689"/>
                                </a:lnTo>
                                <a:lnTo>
                                  <a:pt x="294" y="689"/>
                                </a:lnTo>
                                <a:lnTo>
                                  <a:pt x="292" y="689"/>
                                </a:lnTo>
                                <a:lnTo>
                                  <a:pt x="289" y="686"/>
                                </a:lnTo>
                                <a:lnTo>
                                  <a:pt x="278" y="649"/>
                                </a:lnTo>
                                <a:lnTo>
                                  <a:pt x="281" y="620"/>
                                </a:lnTo>
                                <a:lnTo>
                                  <a:pt x="292" y="593"/>
                                </a:lnTo>
                                <a:lnTo>
                                  <a:pt x="302" y="577"/>
                                </a:lnTo>
                                <a:lnTo>
                                  <a:pt x="297" y="572"/>
                                </a:lnTo>
                                <a:lnTo>
                                  <a:pt x="292" y="569"/>
                                </a:lnTo>
                                <a:lnTo>
                                  <a:pt x="286" y="564"/>
                                </a:lnTo>
                                <a:lnTo>
                                  <a:pt x="281" y="559"/>
                                </a:lnTo>
                                <a:lnTo>
                                  <a:pt x="273" y="548"/>
                                </a:lnTo>
                                <a:lnTo>
                                  <a:pt x="265" y="537"/>
                                </a:lnTo>
                                <a:lnTo>
                                  <a:pt x="260" y="524"/>
                                </a:lnTo>
                                <a:lnTo>
                                  <a:pt x="254" y="511"/>
                                </a:lnTo>
                                <a:lnTo>
                                  <a:pt x="241" y="503"/>
                                </a:lnTo>
                                <a:lnTo>
                                  <a:pt x="223" y="492"/>
                                </a:lnTo>
                                <a:lnTo>
                                  <a:pt x="201" y="489"/>
                                </a:lnTo>
                                <a:lnTo>
                                  <a:pt x="178" y="492"/>
                                </a:lnTo>
                                <a:lnTo>
                                  <a:pt x="175" y="495"/>
                                </a:lnTo>
                                <a:lnTo>
                                  <a:pt x="172" y="497"/>
                                </a:lnTo>
                                <a:lnTo>
                                  <a:pt x="167" y="500"/>
                                </a:lnTo>
                                <a:lnTo>
                                  <a:pt x="164" y="503"/>
                                </a:lnTo>
                                <a:lnTo>
                                  <a:pt x="164" y="505"/>
                                </a:lnTo>
                                <a:lnTo>
                                  <a:pt x="162" y="505"/>
                                </a:lnTo>
                                <a:lnTo>
                                  <a:pt x="162" y="508"/>
                                </a:lnTo>
                                <a:lnTo>
                                  <a:pt x="159" y="508"/>
                                </a:lnTo>
                                <a:lnTo>
                                  <a:pt x="148" y="524"/>
                                </a:lnTo>
                                <a:lnTo>
                                  <a:pt x="143" y="543"/>
                                </a:lnTo>
                                <a:lnTo>
                                  <a:pt x="135" y="567"/>
                                </a:lnTo>
                                <a:lnTo>
                                  <a:pt x="132" y="596"/>
                                </a:lnTo>
                                <a:lnTo>
                                  <a:pt x="132" y="598"/>
                                </a:lnTo>
                                <a:lnTo>
                                  <a:pt x="130" y="604"/>
                                </a:lnTo>
                                <a:lnTo>
                                  <a:pt x="127" y="606"/>
                                </a:lnTo>
                                <a:lnTo>
                                  <a:pt x="125" y="606"/>
                                </a:lnTo>
                                <a:lnTo>
                                  <a:pt x="122" y="604"/>
                                </a:lnTo>
                                <a:lnTo>
                                  <a:pt x="117" y="601"/>
                                </a:lnTo>
                                <a:lnTo>
                                  <a:pt x="114" y="598"/>
                                </a:lnTo>
                                <a:lnTo>
                                  <a:pt x="114" y="596"/>
                                </a:lnTo>
                                <a:lnTo>
                                  <a:pt x="117" y="569"/>
                                </a:lnTo>
                                <a:lnTo>
                                  <a:pt x="122" y="548"/>
                                </a:lnTo>
                                <a:lnTo>
                                  <a:pt x="127" y="527"/>
                                </a:lnTo>
                                <a:lnTo>
                                  <a:pt x="135" y="511"/>
                                </a:lnTo>
                                <a:lnTo>
                                  <a:pt x="119" y="511"/>
                                </a:lnTo>
                                <a:lnTo>
                                  <a:pt x="109" y="505"/>
                                </a:lnTo>
                                <a:lnTo>
                                  <a:pt x="95" y="500"/>
                                </a:lnTo>
                                <a:lnTo>
                                  <a:pt x="87" y="492"/>
                                </a:lnTo>
                                <a:lnTo>
                                  <a:pt x="71" y="455"/>
                                </a:lnTo>
                                <a:lnTo>
                                  <a:pt x="71" y="410"/>
                                </a:lnTo>
                                <a:lnTo>
                                  <a:pt x="77" y="370"/>
                                </a:lnTo>
                                <a:lnTo>
                                  <a:pt x="85" y="341"/>
                                </a:lnTo>
                                <a:lnTo>
                                  <a:pt x="82" y="338"/>
                                </a:lnTo>
                                <a:lnTo>
                                  <a:pt x="82" y="335"/>
                                </a:lnTo>
                                <a:lnTo>
                                  <a:pt x="79" y="333"/>
                                </a:lnTo>
                                <a:lnTo>
                                  <a:pt x="77" y="330"/>
                                </a:lnTo>
                                <a:lnTo>
                                  <a:pt x="66" y="319"/>
                                </a:lnTo>
                                <a:lnTo>
                                  <a:pt x="56" y="311"/>
                                </a:lnTo>
                                <a:lnTo>
                                  <a:pt x="37" y="311"/>
                                </a:lnTo>
                                <a:lnTo>
                                  <a:pt x="16" y="325"/>
                                </a:lnTo>
                                <a:lnTo>
                                  <a:pt x="13" y="327"/>
                                </a:lnTo>
                                <a:lnTo>
                                  <a:pt x="8" y="327"/>
                                </a:lnTo>
                                <a:lnTo>
                                  <a:pt x="5" y="325"/>
                                </a:lnTo>
                                <a:lnTo>
                                  <a:pt x="3" y="3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76"/>
                        <wps:cNvSpPr>
                          <a:spLocks/>
                        </wps:cNvSpPr>
                        <wps:spPr bwMode="auto">
                          <a:xfrm>
                            <a:off x="858520" y="2552700"/>
                            <a:ext cx="693420" cy="595630"/>
                          </a:xfrm>
                          <a:custGeom>
                            <a:avLst/>
                            <a:gdLst>
                              <a:gd name="T0" fmla="*/ 1005 w 1092"/>
                              <a:gd name="T1" fmla="*/ 0 h 938"/>
                              <a:gd name="T2" fmla="*/ 554 w 1092"/>
                              <a:gd name="T3" fmla="*/ 175 h 938"/>
                              <a:gd name="T4" fmla="*/ 103 w 1092"/>
                              <a:gd name="T5" fmla="*/ 21 h 938"/>
                              <a:gd name="T6" fmla="*/ 0 w 1092"/>
                              <a:gd name="T7" fmla="*/ 234 h 938"/>
                              <a:gd name="T8" fmla="*/ 183 w 1092"/>
                              <a:gd name="T9" fmla="*/ 938 h 938"/>
                              <a:gd name="T10" fmla="*/ 883 w 1092"/>
                              <a:gd name="T11" fmla="*/ 875 h 938"/>
                              <a:gd name="T12" fmla="*/ 1092 w 1092"/>
                              <a:gd name="T13" fmla="*/ 207 h 938"/>
                              <a:gd name="T14" fmla="*/ 1005 w 1092"/>
                              <a:gd name="T15" fmla="*/ 0 h 93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92" h="938">
                                <a:moveTo>
                                  <a:pt x="1005" y="0"/>
                                </a:moveTo>
                                <a:lnTo>
                                  <a:pt x="554" y="175"/>
                                </a:lnTo>
                                <a:lnTo>
                                  <a:pt x="103" y="21"/>
                                </a:lnTo>
                                <a:lnTo>
                                  <a:pt x="0" y="234"/>
                                </a:lnTo>
                                <a:lnTo>
                                  <a:pt x="183" y="938"/>
                                </a:lnTo>
                                <a:lnTo>
                                  <a:pt x="883" y="875"/>
                                </a:lnTo>
                                <a:lnTo>
                                  <a:pt x="1092" y="207"/>
                                </a:lnTo>
                                <a:lnTo>
                                  <a:pt x="100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77"/>
                        <wps:cNvSpPr>
                          <a:spLocks/>
                        </wps:cNvSpPr>
                        <wps:spPr bwMode="auto">
                          <a:xfrm>
                            <a:off x="1119505" y="2663825"/>
                            <a:ext cx="160020" cy="471170"/>
                          </a:xfrm>
                          <a:custGeom>
                            <a:avLst/>
                            <a:gdLst>
                              <a:gd name="T0" fmla="*/ 252 w 252"/>
                              <a:gd name="T1" fmla="*/ 210 h 742"/>
                              <a:gd name="T2" fmla="*/ 143 w 252"/>
                              <a:gd name="T3" fmla="*/ 0 h 742"/>
                              <a:gd name="T4" fmla="*/ 0 w 252"/>
                              <a:gd name="T5" fmla="*/ 186 h 742"/>
                              <a:gd name="T6" fmla="*/ 77 w 252"/>
                              <a:gd name="T7" fmla="*/ 309 h 742"/>
                              <a:gd name="T8" fmla="*/ 24 w 252"/>
                              <a:gd name="T9" fmla="*/ 742 h 742"/>
                              <a:gd name="T10" fmla="*/ 241 w 252"/>
                              <a:gd name="T11" fmla="*/ 721 h 742"/>
                              <a:gd name="T12" fmla="*/ 188 w 252"/>
                              <a:gd name="T13" fmla="*/ 309 h 742"/>
                              <a:gd name="T14" fmla="*/ 252 w 252"/>
                              <a:gd name="T15" fmla="*/ 210 h 7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2" h="742">
                                <a:moveTo>
                                  <a:pt x="252" y="210"/>
                                </a:moveTo>
                                <a:lnTo>
                                  <a:pt x="143" y="0"/>
                                </a:lnTo>
                                <a:lnTo>
                                  <a:pt x="0" y="186"/>
                                </a:lnTo>
                                <a:lnTo>
                                  <a:pt x="77" y="309"/>
                                </a:lnTo>
                                <a:lnTo>
                                  <a:pt x="24" y="742"/>
                                </a:lnTo>
                                <a:lnTo>
                                  <a:pt x="241" y="721"/>
                                </a:lnTo>
                                <a:lnTo>
                                  <a:pt x="188" y="309"/>
                                </a:lnTo>
                                <a:lnTo>
                                  <a:pt x="252" y="21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78"/>
                        <wps:cNvSpPr>
                          <a:spLocks/>
                        </wps:cNvSpPr>
                        <wps:spPr bwMode="auto">
                          <a:xfrm>
                            <a:off x="151765" y="440690"/>
                            <a:ext cx="1114425" cy="963930"/>
                          </a:xfrm>
                          <a:custGeom>
                            <a:avLst/>
                            <a:gdLst>
                              <a:gd name="T0" fmla="*/ 1755 w 1755"/>
                              <a:gd name="T1" fmla="*/ 13 h 1518"/>
                              <a:gd name="T2" fmla="*/ 1402 w 1755"/>
                              <a:gd name="T3" fmla="*/ 0 h 1518"/>
                              <a:gd name="T4" fmla="*/ 1317 w 1755"/>
                              <a:gd name="T5" fmla="*/ 375 h 1518"/>
                              <a:gd name="T6" fmla="*/ 848 w 1755"/>
                              <a:gd name="T7" fmla="*/ 205 h 1518"/>
                              <a:gd name="T8" fmla="*/ 800 w 1755"/>
                              <a:gd name="T9" fmla="*/ 197 h 1518"/>
                              <a:gd name="T10" fmla="*/ 779 w 1755"/>
                              <a:gd name="T11" fmla="*/ 210 h 1518"/>
                              <a:gd name="T12" fmla="*/ 747 w 1755"/>
                              <a:gd name="T13" fmla="*/ 877 h 1518"/>
                              <a:gd name="T14" fmla="*/ 45 w 1755"/>
                              <a:gd name="T15" fmla="*/ 468 h 1518"/>
                              <a:gd name="T16" fmla="*/ 18 w 1755"/>
                              <a:gd name="T17" fmla="*/ 470 h 1518"/>
                              <a:gd name="T18" fmla="*/ 0 w 1755"/>
                              <a:gd name="T19" fmla="*/ 484 h 1518"/>
                              <a:gd name="T20" fmla="*/ 63 w 1755"/>
                              <a:gd name="T21" fmla="*/ 1518 h 1518"/>
                              <a:gd name="T22" fmla="*/ 98 w 1755"/>
                              <a:gd name="T23" fmla="*/ 1494 h 1518"/>
                              <a:gd name="T24" fmla="*/ 39 w 1755"/>
                              <a:gd name="T25" fmla="*/ 508 h 1518"/>
                              <a:gd name="T26" fmla="*/ 750 w 1755"/>
                              <a:gd name="T27" fmla="*/ 920 h 1518"/>
                              <a:gd name="T28" fmla="*/ 771 w 1755"/>
                              <a:gd name="T29" fmla="*/ 912 h 1518"/>
                              <a:gd name="T30" fmla="*/ 784 w 1755"/>
                              <a:gd name="T31" fmla="*/ 891 h 1518"/>
                              <a:gd name="T32" fmla="*/ 813 w 1755"/>
                              <a:gd name="T33" fmla="*/ 231 h 1518"/>
                              <a:gd name="T34" fmla="*/ 1344 w 1755"/>
                              <a:gd name="T35" fmla="*/ 425 h 1518"/>
                              <a:gd name="T36" fmla="*/ 1431 w 1755"/>
                              <a:gd name="T37" fmla="*/ 37 h 1518"/>
                              <a:gd name="T38" fmla="*/ 1755 w 1755"/>
                              <a:gd name="T39" fmla="*/ 50 h 1518"/>
                              <a:gd name="T40" fmla="*/ 1755 w 1755"/>
                              <a:gd name="T41" fmla="*/ 13 h 15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5" h="1518">
                                <a:moveTo>
                                  <a:pt x="1755" y="13"/>
                                </a:moveTo>
                                <a:lnTo>
                                  <a:pt x="1402" y="0"/>
                                </a:lnTo>
                                <a:lnTo>
                                  <a:pt x="1317" y="375"/>
                                </a:lnTo>
                                <a:lnTo>
                                  <a:pt x="848" y="205"/>
                                </a:lnTo>
                                <a:lnTo>
                                  <a:pt x="800" y="197"/>
                                </a:lnTo>
                                <a:lnTo>
                                  <a:pt x="779" y="210"/>
                                </a:lnTo>
                                <a:lnTo>
                                  <a:pt x="747" y="877"/>
                                </a:lnTo>
                                <a:lnTo>
                                  <a:pt x="45" y="468"/>
                                </a:lnTo>
                                <a:lnTo>
                                  <a:pt x="18" y="470"/>
                                </a:lnTo>
                                <a:lnTo>
                                  <a:pt x="0" y="484"/>
                                </a:lnTo>
                                <a:lnTo>
                                  <a:pt x="63" y="1518"/>
                                </a:lnTo>
                                <a:lnTo>
                                  <a:pt x="98" y="1494"/>
                                </a:lnTo>
                                <a:lnTo>
                                  <a:pt x="39" y="508"/>
                                </a:lnTo>
                                <a:lnTo>
                                  <a:pt x="750" y="920"/>
                                </a:lnTo>
                                <a:lnTo>
                                  <a:pt x="771" y="912"/>
                                </a:lnTo>
                                <a:lnTo>
                                  <a:pt x="784" y="891"/>
                                </a:lnTo>
                                <a:lnTo>
                                  <a:pt x="813" y="231"/>
                                </a:lnTo>
                                <a:lnTo>
                                  <a:pt x="1344" y="425"/>
                                </a:lnTo>
                                <a:lnTo>
                                  <a:pt x="1431" y="37"/>
                                </a:lnTo>
                                <a:lnTo>
                                  <a:pt x="1755" y="50"/>
                                </a:lnTo>
                                <a:lnTo>
                                  <a:pt x="1755" y="13"/>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79"/>
                        <wps:cNvSpPr>
                          <a:spLocks/>
                        </wps:cNvSpPr>
                        <wps:spPr bwMode="auto">
                          <a:xfrm>
                            <a:off x="136525" y="368300"/>
                            <a:ext cx="1143000" cy="1113790"/>
                          </a:xfrm>
                          <a:custGeom>
                            <a:avLst/>
                            <a:gdLst>
                              <a:gd name="T0" fmla="*/ 1733 w 1800"/>
                              <a:gd name="T1" fmla="*/ 0 h 1754"/>
                              <a:gd name="T2" fmla="*/ 0 w 1800"/>
                              <a:gd name="T3" fmla="*/ 587 h 1754"/>
                              <a:gd name="T4" fmla="*/ 0 w 1800"/>
                              <a:gd name="T5" fmla="*/ 624 h 1754"/>
                              <a:gd name="T6" fmla="*/ 1712 w 1800"/>
                              <a:gd name="T7" fmla="*/ 45 h 1754"/>
                              <a:gd name="T8" fmla="*/ 1757 w 1800"/>
                              <a:gd name="T9" fmla="*/ 140 h 1754"/>
                              <a:gd name="T10" fmla="*/ 0 w 1800"/>
                              <a:gd name="T11" fmla="*/ 1706 h 1754"/>
                              <a:gd name="T12" fmla="*/ 0 w 1800"/>
                              <a:gd name="T13" fmla="*/ 1754 h 1754"/>
                              <a:gd name="T14" fmla="*/ 1800 w 1800"/>
                              <a:gd name="T15" fmla="*/ 148 h 1754"/>
                              <a:gd name="T16" fmla="*/ 1733 w 1800"/>
                              <a:gd name="T17" fmla="*/ 0 h 1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00" h="1754">
                                <a:moveTo>
                                  <a:pt x="1733" y="0"/>
                                </a:moveTo>
                                <a:lnTo>
                                  <a:pt x="0" y="587"/>
                                </a:lnTo>
                                <a:lnTo>
                                  <a:pt x="0" y="624"/>
                                </a:lnTo>
                                <a:lnTo>
                                  <a:pt x="1712" y="45"/>
                                </a:lnTo>
                                <a:lnTo>
                                  <a:pt x="1757" y="140"/>
                                </a:lnTo>
                                <a:lnTo>
                                  <a:pt x="0" y="1706"/>
                                </a:lnTo>
                                <a:lnTo>
                                  <a:pt x="0" y="1754"/>
                                </a:lnTo>
                                <a:lnTo>
                                  <a:pt x="1800" y="148"/>
                                </a:lnTo>
                                <a:lnTo>
                                  <a:pt x="1733" y="0"/>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80"/>
                        <wps:cNvSpPr>
                          <a:spLocks/>
                        </wps:cNvSpPr>
                        <wps:spPr bwMode="auto">
                          <a:xfrm>
                            <a:off x="136525" y="376555"/>
                            <a:ext cx="1104265" cy="828675"/>
                          </a:xfrm>
                          <a:custGeom>
                            <a:avLst/>
                            <a:gdLst>
                              <a:gd name="T0" fmla="*/ 501 w 1739"/>
                              <a:gd name="T1" fmla="*/ 1273 h 1305"/>
                              <a:gd name="T2" fmla="*/ 450 w 1739"/>
                              <a:gd name="T3" fmla="*/ 484 h 1305"/>
                              <a:gd name="T4" fmla="*/ 1076 w 1739"/>
                              <a:gd name="T5" fmla="*/ 760 h 1305"/>
                              <a:gd name="T6" fmla="*/ 1100 w 1739"/>
                              <a:gd name="T7" fmla="*/ 755 h 1305"/>
                              <a:gd name="T8" fmla="*/ 1110 w 1739"/>
                              <a:gd name="T9" fmla="*/ 731 h 1305"/>
                              <a:gd name="T10" fmla="*/ 1198 w 1739"/>
                              <a:gd name="T11" fmla="*/ 231 h 1305"/>
                              <a:gd name="T12" fmla="*/ 1548 w 1739"/>
                              <a:gd name="T13" fmla="*/ 351 h 1305"/>
                              <a:gd name="T14" fmla="*/ 1739 w 1739"/>
                              <a:gd name="T15" fmla="*/ 18 h 1305"/>
                              <a:gd name="T16" fmla="*/ 1707 w 1739"/>
                              <a:gd name="T17" fmla="*/ 0 h 1305"/>
                              <a:gd name="T18" fmla="*/ 1532 w 1739"/>
                              <a:gd name="T19" fmla="*/ 306 h 1305"/>
                              <a:gd name="T20" fmla="*/ 1169 w 1739"/>
                              <a:gd name="T21" fmla="*/ 181 h 1305"/>
                              <a:gd name="T22" fmla="*/ 1073 w 1739"/>
                              <a:gd name="T23" fmla="*/ 720 h 1305"/>
                              <a:gd name="T24" fmla="*/ 450 w 1739"/>
                              <a:gd name="T25" fmla="*/ 444 h 1305"/>
                              <a:gd name="T26" fmla="*/ 411 w 1739"/>
                              <a:gd name="T27" fmla="*/ 436 h 1305"/>
                              <a:gd name="T28" fmla="*/ 411 w 1739"/>
                              <a:gd name="T29" fmla="*/ 454 h 1305"/>
                              <a:gd name="T30" fmla="*/ 464 w 1739"/>
                              <a:gd name="T31" fmla="*/ 1255 h 1305"/>
                              <a:gd name="T32" fmla="*/ 0 w 1739"/>
                              <a:gd name="T33" fmla="*/ 973 h 1305"/>
                              <a:gd name="T34" fmla="*/ 0 w 1739"/>
                              <a:gd name="T35" fmla="*/ 1015 h 1305"/>
                              <a:gd name="T36" fmla="*/ 466 w 1739"/>
                              <a:gd name="T37" fmla="*/ 1300 h 1305"/>
                              <a:gd name="T38" fmla="*/ 493 w 1739"/>
                              <a:gd name="T39" fmla="*/ 1305 h 1305"/>
                              <a:gd name="T40" fmla="*/ 501 w 1739"/>
                              <a:gd name="T41" fmla="*/ 1273 h 1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39" h="1305">
                                <a:moveTo>
                                  <a:pt x="501" y="1273"/>
                                </a:moveTo>
                                <a:lnTo>
                                  <a:pt x="450" y="484"/>
                                </a:lnTo>
                                <a:lnTo>
                                  <a:pt x="1076" y="760"/>
                                </a:lnTo>
                                <a:lnTo>
                                  <a:pt x="1100" y="755"/>
                                </a:lnTo>
                                <a:lnTo>
                                  <a:pt x="1110" y="731"/>
                                </a:lnTo>
                                <a:lnTo>
                                  <a:pt x="1198" y="231"/>
                                </a:lnTo>
                                <a:lnTo>
                                  <a:pt x="1548" y="351"/>
                                </a:lnTo>
                                <a:lnTo>
                                  <a:pt x="1739" y="18"/>
                                </a:lnTo>
                                <a:lnTo>
                                  <a:pt x="1707" y="0"/>
                                </a:lnTo>
                                <a:lnTo>
                                  <a:pt x="1532" y="306"/>
                                </a:lnTo>
                                <a:lnTo>
                                  <a:pt x="1169" y="181"/>
                                </a:lnTo>
                                <a:lnTo>
                                  <a:pt x="1073" y="720"/>
                                </a:lnTo>
                                <a:lnTo>
                                  <a:pt x="450" y="444"/>
                                </a:lnTo>
                                <a:lnTo>
                                  <a:pt x="411" y="436"/>
                                </a:lnTo>
                                <a:lnTo>
                                  <a:pt x="411" y="454"/>
                                </a:lnTo>
                                <a:lnTo>
                                  <a:pt x="464" y="1255"/>
                                </a:lnTo>
                                <a:lnTo>
                                  <a:pt x="0" y="973"/>
                                </a:lnTo>
                                <a:lnTo>
                                  <a:pt x="0" y="1015"/>
                                </a:lnTo>
                                <a:lnTo>
                                  <a:pt x="466" y="1300"/>
                                </a:lnTo>
                                <a:lnTo>
                                  <a:pt x="493" y="1305"/>
                                </a:lnTo>
                                <a:lnTo>
                                  <a:pt x="501" y="1273"/>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79562808" id="Canvas 7" o:spid="_x0000_s1026" editas="canvas" style="width:180pt;height:264.4pt;mso-position-horizontal-relative:char;mso-position-vertical-relative:line" coordsize="22860,33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860;height:33578;visibility:visible;mso-wrap-style:square">
                  <v:fill o:detectmouseclick="t"/>
                  <v:path o:connecttype="none"/>
                </v:shape>
                <v:shape id="Freeform 8" o:spid="_x0000_s1028" style="position:absolute;width:22860;height:33578;visibility:visible;mso-wrap-style:square;v-text-anchor:top" coordsize="3600,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" path="m,l3600,271r,4690l,5288,,xe" fillcolor="#3f3151 [1607]" stroked="f">
                  <v:path arrowok="t" o:connecttype="custom" o:connectlocs="0,0;2286000,172085;2286000,3150235;0,3357880;0,0" o:connectangles="0,0,0,0,0"/>
                </v:shape>
                <v:shape id="Freeform 9" o:spid="_x0000_s1029" style="position:absolute;left:215;top:222;width:22429;height:33153;visibility:visible;mso-wrap-style:square;v-text-anchor:top" coordsize="3532,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" path="m3532,4897r,-4634l,,,5221,3532,4897xe" fillcolor="#b2a1c7 [1943]" stroked="f">
                  <v:path arrowok="t" o:connecttype="custom" o:connectlocs="2242820,3109595;2242820,167005;0,0;0,3315335;2242820,3109595" o:connectangles="0,0,0,0,0"/>
                </v:shape>
                <v:shape id="Freeform 10" o:spid="_x0000_s1030" style="position:absolute;left:590;top:520;width:21679;height:32449;visibility:visible;mso-wrap-style:square;v-text-anchor:top" coordsize="341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" path="m,l3414,256r,4541l,5110,,xe" fillcolor="#5f497a [2407]" stroked="f">
                  <v:path arrowok="t" o:connecttype="custom" o:connectlocs="0,0;2167890,162560;2167890,3046095;0,3244850;0,0" o:connectangles="0,0,0,0,0"/>
                </v:shape>
                <v:shape id="Freeform 11" o:spid="_x0000_s1031" style="position:absolute;left:908;top:844;width:21043;height:31807;visibility:visible;mso-wrap-style:square;v-text-anchor:top" coordsize="3314,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" path="m3314,4706r,-4459l,,,5009,3314,4706xe" stroked="f">
                  <v:path arrowok="t" o:connecttype="custom" o:connectlocs="2104390,2988310;2104390,156845;0,0;0,3180715;2104390,2988310" o:connectangles="0,0,0,0,0"/>
                </v:shape>
                <v:shape id="Freeform 12" o:spid="_x0000_s1032" style="position:absolute;left:1365;top:1403;width:20028;height:30772;visibility:visible;mso-wrap-style:square;v-text-anchor:top" coordsize="3154,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" path="m3154,4557l,4846,,,3154,239r,4318xe" fillcolor="#b2d1b2" stroked="f">
                  <v:path arrowok="t" o:connecttype="custom" o:connectlocs="2002790,2893695;0,3077210;0,0;2002790,151765;2002790,2893695" o:connectangles="0,0,0,0,0"/>
                </v:shape>
                <v:shape id="Freeform 13" o:spid="_x0000_s1033" style="position:absolute;left:1365;top:1403;width:20028;height:30772;visibility:visible;mso-wrap-style:square;v-text-anchor:top" coordsize="3154,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" path="m3154,4557l,4846,,,3154,239r,4318xe" fillcolor="#ccc0d9 [1303]" stroked="f">
                  <v:path arrowok="t" o:connecttype="custom" o:connectlocs="2002790,2893695;0,3077210;0,0;2002790,151765;2002790,2893695" o:connectangles="0,0,0,0,0"/>
                </v:shape>
                <v:shape id="Freeform 38" o:spid="_x0000_s1034" style="position:absolute;left:10775;top:4610;width:3347;height:6788;visibility:visible;mso-wrap-style:square;v-text-anchor:top" coordsize="527,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" path="m527,1050l297,609,297,,259,r,606l,880r26,26l273,646r220,423l527,1050xe" fillcolor="#3f3151 [1607]" stroked="f">
                  <v:path arrowok="t" o:connecttype="custom" o:connectlocs="334645,666750;188595,386715;188595,0;164465,0;164465,384810;0,558800;16510,575310;173355,410210;313055,678815;334645,666750" o:connectangles="0,0,0,0,0,0,0,0,0,0"/>
                </v:shape>
                <v:shape id="Freeform 39" o:spid="_x0000_s1035" style="position:absolute;left:1365;top:25711;width:20028;height:6464;visibility:visible;mso-wrap-style:square;v-text-anchor:top" coordsize="3154,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" path="m2123,3l1670,16,1259,r,5l1256,16r-8,19l1238,56r-19,26l1195,112r-32,26l1124,168r-53,24l1007,213r-77,16l840,239r-106,l612,234,472,215,313,184r-6,l289,181r-29,-3l222,176r-45,2l124,181r-61,8l,202r,816l3154,729r,-540l3128,186r-27,l3080,184r-18,l3048,184r-13,l3030,184r-3,l2873,207r-135,16l2619,226r-101,-3l2431,213r-75,-16l2295,178r-47,-24l2208,128r-29,-24l2158,77,2142,53,2131,35r-5,-19l2123,5r,-2xe" fillcolor="#b2a1c7 [1943]" stroked="f">
                  <v:path arrowok="t" o:connecttype="custom" o:connectlocs="1348105,1905;1060450,10160;799465,0;799465,3175;797560,10160;792480,22225;786130,35560;774065,52070;758825,71120;738505,87630;713740,106680;680085,121920;639445,135255;590550,145415;533400,151765;466090,151765;388620,148590;299720,136525;198755,116840;194945,116840;183515,114935;165100,113030;140970,111760;112395,113030;78740,114935;40005,120015;0,128270;0,646430;2002790,462915;2002790,120015;1986280,118110;1969135,118110;1955800,116840;1944370,116840;1935480,116840;1927225,116840;1924050,116840;1922145,116840;1824355,131445;1738630,141605;1663065,143510;1598930,141605;1543685,135255;1496060,125095;1457325,113030;1427480,97790;1402080,81280;1383665,66040;1370330,48895;1360170,33655;1353185,22225;1350010,10160;1348105,3175;1348105,1905" o:connectangles="0,0,0,0,0,0,0,0,0,0,0,0,0,0,0,0,0,0,0,0,0,0,0,0,0,0,0,0,0,0,0,0,0,0,0,0,0,0,0,0,0,0,0,0,0,0,0,0,0,0,0,0,0,0"/>
                </v:shape>
                <v:shape id="Freeform 40" o:spid="_x0000_s1036" style="position:absolute;left:1854;top:26828;width:990;height:5245;visibility:visible;mso-wrap-style:square;v-text-anchor:top" coordsize="15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" path="m,545r2,39l8,622r10,37l34,693r16,35l69,760r21,34l111,826r45,-5l140,797,127,773,111,749,98,725,82,701,69,675,55,651,45,624,37,603,34,584r,-21l34,542r8,-69l55,404,74,337,90,271r18,-67l122,138r8,-69l130,r-8,l111,r-8,2l92,2r,69l82,140,69,207,50,273,31,340,16,406,5,473,,545xe" fillcolor="#5f497a [2407]" stroked="f">
                  <v:path arrowok="t" o:connecttype="custom" o:connectlocs="0,346075;1270,370840;5080,394970;11430,418465;21590,440055;31750,462280;43815,482600;57150,504190;70485,524510;99060,521335;88900,506095;80645,490855;70485,475615;62230,460375;52070,445135;43815,428625;34925,413385;28575,396240;23495,382905;21590,370840;21590,357505;21590,344170;26670,300355;34925,256540;46990,213995;57150,172085;68580,129540;77470,87630;82550,43815;82550,0;77470,0;70485,0;65405,1270;58420,1270;58420,45085;52070,88900;43815,131445;31750,173355;19685,215900;10160,257810;3175,300355;0,346075" o:connectangles="0,0,0,0,0,0,0,0,0,0,0,0,0,0,0,0,0,0,0,0,0,0,0,0,0,0,0,0,0,0,0,0,0,0,0,0,0,0,0,0,0,0"/>
                </v:shape>
                <v:shape id="Freeform 41" o:spid="_x0000_s1037" style="position:absolute;left:3282;top:26974;width:909;height:4966;visibility:visible;mso-wrap-style:square;v-text-anchor:top" coordsize="14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" path="m,522r3,37l8,593r8,35l29,660r16,32l61,721r18,32l98,782r45,-3l130,758,117,734,103,713,90,692,79,670,66,647,56,625,45,601,37,580,34,561r,-21l34,519r8,-67l56,389,72,325,87,264r16,-64l119,136r8,-64l130,8,122,6,111,3r-8,l93,,90,67,79,133,64,197,48,261,29,325,16,389,5,455,,522xe" fillcolor="#5f497a [2407]" stroked="f">
                  <v:path arrowok="t" o:connecttype="custom" o:connectlocs="0,331470;1905,354965;5080,376555;10160,398780;18415,419100;28575,439420;38735,457835;50165,478155;62230,496570;90805,494665;82550,481330;74295,466090;65405,452755;57150,439420;50165,425450;41910,410845;35560,396875;28575,381635;23495,368300;21590,356235;21590,342900;21590,329565;26670,287020;35560,247015;45720,206375;55245,167640;65405,127000;75565,86360;80645,45720;82550,5080;77470,3810;70485,1905;65405,1905;59055,0;57150,42545;50165,84455;40640,125095;30480,165735;18415,206375;10160,247015;3175,288925;0,331470" o:connectangles="0,0,0,0,0,0,0,0,0,0,0,0,0,0,0,0,0,0,0,0,0,0,0,0,0,0,0,0,0,0,0,0,0,0,0,0,0,0,0,0,0,0"/>
                </v:shape>
                <v:shape id="Freeform 42" o:spid="_x0000_s1038" style="position:absolute;left:4711;top:27197;width:826;height:4629;visibility:visible;mso-wrap-style:square;v-text-anchor:top" coordsize="13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" path="m85,729r45,-6l120,705,109,686,96,667,85,646,74,627,64,606,56,588,45,566,37,545,35,526,32,505r,-21l40,423,51,362,67,300,82,242,98,181r16,-59l125,64,130,3r-10,l112,r-8,l93,,88,61,74,122,61,181,43,239,27,300,14,362,3,423,,487r3,34l6,553r8,32l24,614r13,29l51,673r16,26l85,729xe" fillcolor="#5f497a [2407]" stroked="f">
                  <v:path arrowok="t" o:connecttype="custom" o:connectlocs="53975,462915;82550,459105;76200,447675;69215,435610;60960,423545;53975,410210;46990,398145;40640,384810;35560,373380;28575,359410;23495,346075;22225,334010;20320,320675;20320,307340;25400,268605;32385,229870;42545,190500;52070,153670;62230,114935;72390,77470;79375,40640;82550,1905;76200,1905;71120,0;66040,0;59055,0;55880,38735;46990,77470;38735,114935;27305,151765;17145,190500;8890,229870;1905,268605;0,309245;1905,330835;3810,351155;8890,371475;15240,389890;23495,408305;32385,427355;42545,443865;53975,462915" o:connectangles="0,0,0,0,0,0,0,0,0,0,0,0,0,0,0,0,0,0,0,0,0,0,0,0,0,0,0,0,0,0,0,0,0,0,0,0,0,0,0,0,0,0"/>
                </v:shape>
                <v:shape id="Freeform 43" o:spid="_x0000_s1039" style="position:absolute;left:6146;top:27197;width:819;height:4508;visibility:visible;mso-wrap-style:square;v-text-anchor:top" coordsize="12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" path="m71,710r48,-5l100,670,79,635,61,601,45,566,37,545,34,526,31,505r,-21l39,420,50,359,66,300,82,239,98,181r16,-59l124,61,129,,119,3r-8,l103,3,92,5,84,67,74,125,58,183,42,242,26,303,13,362,2,423,,487r5,61l21,604r21,53l71,710xe" fillcolor="#5f497a [2407]" stroked="f">
                  <v:path arrowok="t" o:connecttype="custom" o:connectlocs="45085,450850;75565,447675;63500,425450;50165,403225;38735,381635;28575,359410;23495,346075;21590,334010;19685,320675;19685,307340;24765,266700;31750,227965;41910,190500;52070,151765;62230,114935;72390,77470;78740,38735;81915,0;75565,1905;70485,1905;65405,1905;58420,3175;53340,42545;46990,79375;36830,116205;26670,153670;16510,192405;8255,229870;1270,268605;0,309245;3175,347980;13335,383540;26670,417195;45085,450850" o:connectangles="0,0,0,0,0,0,0,0,0,0,0,0,0,0,0,0,0,0,0,0,0,0,0,0,0,0,0,0,0,0,0,0,0,0"/>
                </v:shape>
                <v:shape id="Freeform 44" o:spid="_x0000_s1040" style="position:absolute;left:7575;top:26828;width:826;height:4744;visibility:visible;mso-wrap-style:square;v-text-anchor:top" coordsize="130,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" path="m,545r3,55l16,651r18,48l61,747r45,-3l90,715,74,685,58,656,45,624,37,603,32,584r,-21l32,542r8,-69l56,404,72,337,90,271r19,-67l122,135r8,-66l130,,119,2r-8,6l103,10,93,16,90,82,79,148,66,215,48,279,32,343,16,409,5,475,,545xe" fillcolor="#5f497a [2407]" stroked="f">
                  <v:path arrowok="t" o:connecttype="custom" o:connectlocs="0,346075;1905,381000;10160,413385;21590,443865;38735,474345;67310,472440;57150,454025;46990,434975;36830,416560;28575,396240;23495,382905;20320,370840;20320,357505;20320,344170;25400,300355;35560,256540;45720,213995;57150,172085;69215,129540;77470,85725;82550,43815;82550,0;75565,1270;70485,5080;65405,6350;59055,10160;57150,52070;50165,93980;41910,136525;30480,177165;20320,217805;10160,259715;3175,301625;0,346075" o:connectangles="0,0,0,0,0,0,0,0,0,0,0,0,0,0,0,0,0,0,0,0,0,0,0,0,0,0,0,0,0,0,0,0,0,0"/>
                </v:shape>
                <v:shape id="Freeform 45" o:spid="_x0000_s1041" style="position:absolute;left:14712;top:26422;width:826;height:4521;visibility:visible;mso-wrap-style:square;v-text-anchor:top" coordsize="13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" path="m,609r,26l5,662r3,26l16,712r40,-5l53,702r-3,-3l48,694r-3,-6l40,667,34,648r,-21l34,606r8,-72l58,468,74,399,93,332r16,-66l122,196r8,-66l130,58r,-5l130,45r,-8l127,32,117,24,106,16,95,8,87,r3,13l90,29r3,16l93,58r,72l85,196,72,266,53,332,34,399,18,468,5,537,,609xe" fillcolor="#e5dfec [663]" stroked="f">
                  <v:path arrowok="t" o:connecttype="custom" o:connectlocs="0,386715;0,403225;3175,420370;5080,436880;10160,452120;35560,448945;33655,445770;31750,443865;30480,440690;28575,436880;25400,423545;21590,411480;21590,398145;21590,384810;26670,339090;36830,297180;46990,253365;59055,210820;69215,168910;77470,124460;82550,82550;82550,36830;82550,33655;82550,28575;82550,23495;80645,20320;74295,15240;67310,10160;60325,5080;55245,0;57150,8255;57150,18415;59055,28575;59055,36830;59055,82550;53975,124460;45720,168910;33655,210820;21590,253365;11430,297180;3175,340995;0,386715" o:connectangles="0,0,0,0,0,0,0,0,0,0,0,0,0,0,0,0,0,0,0,0,0,0,0,0,0,0,0,0,0,0,0,0,0,0,0,0,0,0,0,0,0,0"/>
                </v:shape>
                <v:shape id="Freeform 46" o:spid="_x0000_s1042" style="position:absolute;left:16141;top:27063;width:845;height:3747;visibility:visible;mso-wrap-style:square;v-text-anchor:top" coordsize="13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" path="m11,590r34,-3l40,566,35,545r,-19l35,505r8,-64l56,377,72,313,88,252r16,-61l120,130r8,-61l133,5,122,2r-8,l104,,96,,90,64,80,127,64,189,48,250,32,313,16,377,6,441,,508r,21l3,550r5,19l11,590xe" fillcolor="#e5dfec [663]" stroked="f">
                  <v:path arrowok="t" o:connecttype="custom" o:connectlocs="6985,374650;28575,372745;25400,359410;22225,346075;22225,334010;22225,320675;27305,280035;35560,239395;45720,198755;55880,160020;66040,121285;76200,82550;81280,43815;84455,3175;77470,1270;72390,1270;66040,0;60960,0;57150,40640;50800,80645;40640,120015;30480,158750;20320,198755;10160,239395;3810,280035;0,322580;0,335915;1905,349250;5080,361315;6985,374650" o:connectangles="0,0,0,0,0,0,0,0,0,0,0,0,0,0,0,0,0,0,0,0,0,0,0,0,0,0,0,0,0,0"/>
                </v:shape>
                <v:shape id="Freeform 47" o:spid="_x0000_s1043" style="position:absolute;left:17576;top:27146;width:819;height:3543;visibility:visible;mso-wrap-style:square;v-text-anchor:top" coordsize="12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" path="m5,558r32,-5l34,540r,-16l34,508r,-16l42,428,55,367,69,306,87,245r13,-61l116,122r8,-61l129,r-7,l111,r-8,l92,,87,61,76,122,61,184,45,245,29,306,16,367,5,431,,495r,16l2,526r,16l5,558xe" fillcolor="#e5dfec [663]" stroked="f">
                  <v:path arrowok="t" o:connecttype="custom" o:connectlocs="3175,354330;23495,351155;21590,342900;21590,332740;21590,322580;21590,312420;26670,271780;34925,233045;43815,194310;55245,155575;63500,116840;73660,77470;78740,38735;81915,0;77470,0;70485,0;65405,0;58420,0;55245,38735;48260,77470;38735,116840;28575,155575;18415,194310;10160,233045;3175,273685;0,314325;0,324485;1270,334010;1270,344170;3175,354330" o:connectangles="0,0,0,0,0,0,0,0,0,0,0,0,0,0,0,0,0,0,0,0,0,0,0,0,0,0,0,0,0,0"/>
                </v:shape>
                <v:shape id="Freeform 48" o:spid="_x0000_s1044" style="position:absolute;left:19005;top:26993;width:826;height:3563;visibility:visible;mso-wrap-style:square;v-text-anchor:top" coordsize="13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" path="m3,561r31,-3l32,548r,-11l32,527r2,-11l42,449,56,383,72,319,87,258r16,-64l119,130r8,-63l130,r-8,3l114,3,103,5r-8,l90,69,79,133,64,197,48,261,32,322,16,386,5,452,,519r,10l3,540r,10l3,561xe" fillcolor="#e5dfec [663]" stroked="f">
                  <v:path arrowok="t" o:connecttype="custom" o:connectlocs="1905,356235;21590,354330;20320,347980;20320,340995;20320,334645;21590,327660;26670,285115;35560,243205;45720,202565;55245,163830;65405,123190;75565,82550;80645,42545;82550,0;77470,1905;72390,1905;65405,3175;60325,3175;57150,43815;50165,84455;40640,125095;30480,165735;20320,204470;10160,245110;3175,287020;0,329565;0,335915;1905,342900;1905,349250;1905,356235" o:connectangles="0,0,0,0,0,0,0,0,0,0,0,0,0,0,0,0,0,0,0,0,0,0,0,0,0,0,0,0,0,0"/>
                </v:shape>
                <v:shape id="Freeform 49" o:spid="_x0000_s1045" style="position:absolute;left:20434;top:26892;width:825;height:3530;visibility:visible;mso-wrap-style:square;v-text-anchor:top" coordsize="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" path="m,535r,5l,545r,6l,556r32,-3l32,548r3,-5l35,537r,-5l43,463,56,396,72,330,90,266r16,-66l120,136,130,69r,-66l120,r-8,l101,,93,,90,69r-8,67l69,200,51,266,32,330,16,396,6,465,,535xe" fillcolor="#e5dfec [663]" stroked="f">
                  <v:path arrowok="t" o:connecttype="custom" o:connectlocs="0,339725;0,342900;0,346075;0,349885;0,353060;20320,351155;20320,347980;22225,344805;22225,340995;22225,337820;27305,294005;35560,251460;45720,209550;57150,168910;67310,127000;76200,86360;82550,43815;82550,1905;76200,0;71120,0;64135,0;59055,0;57150,43815;52070,86360;43815,127000;32385,168910;20320,209550;10160,251460;3810,295275;0,339725" o:connectangles="0,0,0,0,0,0,0,0,0,0,0,0,0,0,0,0,0,0,0,0,0,0,0,0,0,0,0,0,0,0"/>
                </v:shape>
                <v:shape id="Freeform 50" o:spid="_x0000_s1046" style="position:absolute;left:15487;top:11347;width:4325;height:8807;visibility:visible;mso-wrap-style:square;v-text-anchor:top" coordsize="681,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" path="m260,1387r8,-2l286,1377r29,-14l352,1340r43,-32l440,1265r48,-53l535,1145r43,-82l618,967,649,856,671,725,681,574,679,404,660,215,623,,501,109,,1318r260,69xe" fillcolor="#5f497a [2407]" stroked="f">
                  <v:path arrowok="t" o:connecttype="custom" o:connectlocs="165100,880745;170180,879475;181610,874395;200025,865505;223520,850900;250825,830580;279400,803275;309880,769620;339725,727075;367030,675005;392430,614045;412115,543560;426085,460375;432435,364490;431165,256540;419100,136525;395605,0;318135,69215;0,836930;165100,880745" o:connectangles="0,0,0,0,0,0,0,0,0,0,0,0,0,0,0,0,0,0,0,0"/>
                </v:shape>
                <v:shape id="Freeform 51" o:spid="_x0000_s1047" style="position:absolute;left:7067;top:16764;width:8338;height:10115;visibility:visible;mso-wrap-style:square;v-text-anchor:top" coordsize="1313,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" path="m141,l77,282r35,109l,646r98,56l106,1122r215,13l382,1563r856,30l1233,792r80,-327l141,xe" fillcolor="#5f497a [2407]" stroked="f">
                  <v:path arrowok="t" o:connecttype="custom" o:connectlocs="89535,0;48895,179070;71120,248285;0,410210;62230,445770;67310,712470;203835,720725;242570,992505;786130,1011555;782955,502920;833755,295275;89535,0" o:connectangles="0,0,0,0,0,0,0,0,0,0,0,0"/>
                </v:shape>
                <v:shape id="Freeform 52" o:spid="_x0000_s1048" style="position:absolute;left:8401;top:18840;width:4946;height:1670;visibility:visible;mso-wrap-style:square;v-text-anchor:top" coordsize="77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" path="m779,98r-541,l233,77,223,59,209,43,196,29,180,16,162,8,143,3,122,,98,3,74,11,53,21,37,37,21,59,10,80,2,104,,130r2,27l10,183r11,22l37,223r16,19l74,253r24,8l122,263r24,-2l169,253r22,-11l207,226r16,-21l233,183r8,-23l244,133r535,l779,98xe" stroked="f">
                  <v:path arrowok="t" o:connecttype="custom" o:connectlocs="494665,62230;151130,62230;147955,48895;141605,37465;132715,27305;124460,18415;114300,10160;102870,5080;90805,1905;77470,0;62230,1905;46990,6985;33655,13335;23495,23495;13335,37465;6350,50800;1270,66040;0,82550;1270,99695;6350,116205;13335,130175;23495,141605;33655,153670;46990,160655;62230,165735;77470,167005;92710,165735;107315,160655;121285,153670;131445,143510;141605,130175;147955,116205;153035,101600;154940,84455;494665,84455;494665,62230" o:connectangles="0,0,0,0,0,0,0,0,0,0,0,0,0,0,0,0,0,0,0,0,0,0,0,0,0,0,0,0,0,0,0,0,0,0,0,0"/>
                </v:shape>
                <v:shape id="Freeform 53" o:spid="_x0000_s1049" style="position:absolute;left:11785;top:9810;width:6;height:7;visibility:visible;mso-wrap-style:square;v-text-anchor:top" coordsize="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" path="m,l,xe" fillcolor="#142677" stroked="f">
                  <v:path arrowok="t" o:connecttype="custom" o:connectlocs="0,0;0,0;0,0;0,0;0,0;0,0;0,0;0,0;0,0;0,0" o:connectangles="0,0,0,0,0,0,0,0,0,0"/>
                </v:shape>
                <v:shape id="Freeform 54" o:spid="_x0000_s1050" style="position:absolute;left:7524;top:9759;width:9208;height:7798;visibility:visible;mso-wrap-style:square;v-text-anchor:top" coordsize="1450,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" path="m1447,829r-5,-18l1437,792r-11,-16l1416,760r-14,-16l1389,728r-18,-16l1352,699r-3,-32l1341,635r-13,-29l1304,574r,-8l1304,555r,-8l1302,539r-11,-29l1272,486r-21,-21l1227,449r3,-21l1230,404r-5,-24l1217,356r-8,-16l1201,327r-11,-14l1177,300r-13,-11l1148,279r-19,-8l1111,263r-6,-16l1097,228r-10,-16l1074,196r-6,-5l1060,183r-8,-5l1042,172r-11,-5l1018,162r-13,-3l991,157,978,135,962,117,941,98,915,85,901,79,888,77,875,74r-13,l848,74r-13,3l822,79r-16,6l793,69,779,56,763,42,748,32,729,24,710,16,692,10,671,8r-6,l657,8r-8,l639,8r-11,2l615,13r-13,3l588,21,570,13,551,10,533,8r-19,l509,10r-8,l493,13r-5,3l480,13,469,8,459,5,448,2,437,,424,,411,,398,,382,2,368,8r-13,8l342,24,329,34,318,45,307,58,297,74r-16,3l265,82,247,93r-16,13l209,130r-16,29l183,196r-5,40l172,239r-5,5l164,247r-5,5l146,266r-13,15l119,300r-10,24l98,348r-8,27l87,401r3,29l74,441,64,452,50,465r-8,13l26,507r-7,38l16,590r13,56l19,659r-8,16l3,691,,707r,34l8,776r16,37l48,848r2,5l53,858r5,6l61,869r3,13l69,896r8,16l85,925r10,16l109,954r13,16l140,981r14,8l170,994r16,3l201,999r16,l233,999r16,-2l268,994r26,32l321,1050r29,18l382,1082r32,8l445,1095r32,l506,1090r16,13l538,1114r16,8l570,1127r13,3l594,1132r8,l604,1132r14,l634,1132r13,-2l657,1127r14,-3l681,1122r11,-3l702,1114r16,16l737,1143r21,11l777,1162r18,5l811,1169r16,l840,1169r16,14l872,1193r11,6l893,1204r22,8l936,1217r21,3l976,1220r15,l1005,1215r16,-6l1031,1204r6,-5l1042,1196r2,-5l1050,1188r10,11l1071,1207r11,5l1092,1217r11,6l1113,1225r11,3l1135,1228r10,l1158,1228r11,-3l1180,1220r10,-3l1201,1209r10,-5l1222,1196r16,l1254,1193r13,-5l1280,1183r11,-6l1302,1169r8,-5l1315,1156r8,-10l1328,1135r3,-11l1336,1114r16,-6l1368,1100r13,-10l1394,1079r19,-27l1424,1023r2,-34l1421,951r13,-23l1442,898r8,-32l1447,829xe" fillcolor="#e36c0a [2409]" stroked="f">
                  <v:path arrowok="t" o:connecttype="custom" o:connectlocs="905510,492760;870585,452120;843280,384810;828040,347345;794385,295275;777875,241300;755650,198755;716915,172085;690245,134620;668020,113030;638175,100965;597535,62230;555625,46990;521970,50165;484505,26670;439420,6350;412115,5080;382270,10160;338455,5080;313055,8255;291465,3175;260985,0;225425,10160;194945,36830;156845,59055;116205,124460;104140,156845;75565,190500;55245,254635;31750,295275;10160,374650;1905,438785;15240,516255;36830,548640;48895,579120;77470,615950;118110,633095;158115,633095;222250,678180;302895,695325;351790,712470;382270,718820;410845,717550;439420,710565;481330,732790;525145,742315;560705,761365;607695,774700;648335,767715;662940,756285;687070,769620;713740,779780;742315,777875;768985,764540;804545,754380;831850,739140;845185,713740;876935,692150;905510,628015;920750,549910" o:connectangles="0,0,0,0,0,0,0,0,0,0,0,0,0,0,0,0,0,0,0,0,0,0,0,0,0,0,0,0,0,0,0,0,0,0,0,0,0,0,0,0,0,0,0,0,0,0,0,0,0,0,0,0,0,0,0,0,0,0,0,0"/>
                </v:shape>
                <v:shape id="Freeform 55" o:spid="_x0000_s1051" style="position:absolute;left:11785;top:9810;width:32;height:7;visibility:visible;mso-wrap-style:square;v-text-anchor:top" coordsize="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" path="m,l5,,2,,,xe" fillcolor="#142677" stroked="f">
                  <v:path arrowok="t" o:connecttype="custom" o:connectlocs="0,0;3175,0;3175,0;1270,0;1270,0;0,0" o:connectangles="0,0,0,0,0,0"/>
                </v:shape>
                <v:shape id="Freeform 56" o:spid="_x0000_s1052" style="position:absolute;left:12471;top:12693;width:1638;height:3124;visibility:visible;mso-wrap-style:square;v-text-anchor:top" coordsize="25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" path="m22,59r2,-3l27,53r5,l35,53r2,3l40,59r,5l40,67r-3,8l37,88r,24l48,139,67,125r18,-8l101,115r13,l109,77r8,-37l128,16,133,6r3,-3l141,r3,l146,3r3,3l151,8r,3l149,14r-5,10l136,48r-8,32l133,112r5,8l144,128r7,8l162,141r11,8l183,154r14,3l212,162r6,l223,213r-3,3l218,218r-8,11l197,242r-11,19l178,282r-5,21l175,327r11,22l189,351r,6l189,367r,24l194,420r13,30l215,458r11,8l236,471r14,3l252,474r6,2l258,481r,3l258,487r-3,2l250,492r-3,l231,489r-16,-8l202,474,191,460,175,431r-5,-29l167,375r3,-18l154,314r5,-43l181,234r23,-29l202,178r-27,-8l154,160,138,149,125,133r-3,l120,133r-3,l106,133r-13,3l80,139,67,149,51,165,37,186,27,221r-8,42l19,266r-3,3l11,271r-3,l6,269,3,266,,263r,-2l8,226r8,-29l24,173,35,154,19,117,16,88,19,67r3,-8xe" stroked="f">
                  <v:path arrowok="t" o:connecttype="custom" o:connectlocs="15240,35560;20320,33655;23495,35560;25400,40640;25400,42545;23495,47625;23495,71120;42545,79375;64135,73025;69215,48895;81280,10160;84455,3810;89535,0;92710,1905;95885,5080;94615,8890;94615,8890;86360,30480;84455,71120;91440,81280;102870,89535;116205,97790;134620,102870;141605,135255;138430,138430;125095,153670;113030,179070;111125,207645;120015,222885;120015,233045;123190,266700;136525,290830;149860,299085;160020,300990;163830,305435;163830,309245;158750,312420;146685,310515;128270,300990;111125,273685;106045,238125;97790,199390;114935,148590;128270,113030;97790,101600;79375,84455;77470,84455;74295,84455;59055,86360;42545,94615;23495,118110;12065,167005;10160,170815;5080,172085;1905,168910;0,165735;5080,143510;15240,109855;12065,74295;12065,42545" o:connectangles="0,0,0,0,0,0,0,0,0,0,0,0,0,0,0,0,0,0,0,0,0,0,0,0,0,0,0,0,0,0,0,0,0,0,0,0,0,0,0,0,0,0,0,0,0,0,0,0,0,0,0,0,0,0,0,0,0,0,0,0"/>
                </v:shape>
                <v:shape id="Freeform 57" o:spid="_x0000_s1053" style="position:absolute;left:7880;top:10096;width:8483;height:7106;visibility:visible;mso-wrap-style:square;v-text-anchor:top" coordsize="1336,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" path="m77,582r,l77,585r2,-3l82,579r2,l87,579r3,l92,582r3,5l95,590r-3,5l90,598r-8,5l74,606,58,617,42,627,26,646r-8,21l18,691r11,24l45,744r26,30l71,776r3,3l77,789r5,22l95,837r27,24l132,867r11,5l156,875r13,l183,872r15,-3l214,864r19,-5l233,843r5,-22l249,795r24,-29l275,763r6,l283,763r3,3l289,768r,6l289,776r-3,3l262,811r-8,24l251,853r,8l278,906r27,30l336,954r32,11l397,968r27,-3l445,962r13,-5l456,944r-6,-14l448,917r-3,-16l445,898r3,-5l453,890r3,l458,890r3,3l464,896r,2l469,933r10,24l493,976r16,13l525,997r13,5l546,1005r5,l570,1005r16,-3l599,999r13,-2l623,992r10,-6l639,978r5,-8l652,938r-8,-34l633,877r-8,-10l625,864r,-5l625,856r3,-3l631,851r5,l639,853r2,3l649,867r13,29l670,930r-5,40l668,970r2,l673,970r,3l689,997r16,18l723,1031r19,8l760,1042r16,l790,1039r10,-2l795,1021r-3,-22l790,978r,-24l792,952r3,-6l798,944r2,l803,944r5,2l808,952r,2l808,978r3,21l813,1015r6,16l821,1034r,3l824,1039r,3l835,1061r13,13l859,1079r2,3l864,1082r21,8l904,1093r16,l935,1087r22,-18l970,1045r8,-22l981,1013r,2l981,1013r2,-6l988,1005r3,l994,1005r2,2l999,1010r,3l1010,1031r10,19l1031,1066r10,11l1049,1087r11,8l1071,1098r10,3l1102,1098r16,-11l1129,1074r3,-5l1134,1063r6,l1142,1066r21,3l1179,1069r11,-6l1201,1055r7,-16l1211,1023r,-13l1208,1002r-7,-18l1219,989r8,l1246,992r21,-3l1285,976r8,-14l1296,941r,-24l1288,890r,-2l1285,885r,-2l1285,880r3,-5l1291,872r2,-3l1296,869r8,-13l1312,837r5,-24l1317,789r-2,-13l1309,763r-8,-13l1291,736r-14,-10l1262,712r-16,-10l1227,691r-11,3l1201,699r-16,11l1171,726r-2,2l1166,731r-5,l1158,731r-3,-3l1155,726r,-6l1155,718r14,-22l1187,683r19,-8l1219,672r3,-18l1222,627r-11,-34l1179,558r-2,5l1171,566r-2,5l1163,577r-5,8l1142,601r-21,18l1094,633r-2,l1087,630r-3,-3l1084,625r,-3l1084,617r3,-3l1089,614r24,-13l1132,585r10,-14l1148,566r13,-16l1171,534r3,-16l1174,505r-5,-16l1155,476r-13,-11l1129,457r-13,-8l1102,444r-8,-3l1092,439r-11,-3l1081,433r3,-2l1087,428r,-3l1089,417r8,-24l1100,364r-8,-32l1087,322r-8,-11l1068,300r-11,-8l1044,284r-13,-5l1012,274r-18,-6l988,266r,-8l988,252r-2,-16l981,215,965,194,951,183r-16,-5l914,175r-21,l888,175r-3,-8l882,159r-8,-18l856,117,829,101,819,98,808,96r-10,l784,98r-13,3l758,106r-13,8l729,122r-11,8l713,117r,-5l707,104,702,90,692,74,678,58,660,45,639,34,609,29r-8,l586,29r-24,8l538,50r,3l535,53r-3,3l522,69,509,85r-11,19l490,130r,3l487,133r-5,2l479,135r-2,-2l474,130r,-5l474,122r8,-24l493,77,506,61,517,45r-8,-5l498,32,485,29r-16,l450,34,434,50,418,74r-13,30l403,106r-3,3l397,109r-2,l392,106r-3,-2l389,101r,-3l395,82r8,-16l411,53r7,-11l411,37,395,26,376,21r-21,l336,26,318,40,302,61,289,88r-3,8l278,93r-5,l259,93r-18,5l222,109r-13,13l201,143r-5,24l193,197r16,-11l222,178r16,-8l251,165r16,-3l281,159r16,l310,159r26,8l358,178r15,16l384,205r16,-11l416,186r16,-5l448,175r16,l477,175r16,l506,181r29,13l559,215r21,21l596,260r11,24l617,306r6,13l625,327r,3l623,335r-3,3l617,340r-2,l612,338r-3,-3l607,332r-3,-5l601,314,591,298,580,274,567,252,548,231,525,213,501,199r-14,-2l474,194r-13,l448,197r-16,5l418,207r-15,8l387,226r-8,5l373,223r-5,-8l358,202,336,186r-31,-8l291,178r-10,l267,181r-13,2l238,189r-13,8l209,207r-16,11l193,221r,2l193,228r-5,3l185,231r-2,l180,228r-5,6l169,239r-8,8l156,252r-5,6l140,266r-10,16l119,300r-11,24l103,348r3,29l119,404r3,3l122,409r-3,3l116,415r-2,2l111,417r-5,-2l103,412,90,380,84,348r6,-29l100,292r14,-21l127,255r10,-13l143,239r8,-8l159,223r8,-8l175,210r,-37l183,138r10,-24l209,93,228,82r18,-5l262,74r13,l291,45,310,24,328,10,352,3,365,r14,3l392,5r11,5l411,16r10,5l426,26r6,3l440,21r8,-5l456,13r10,-3l487,10r19,6l519,26r11,8l546,24r13,-6l572,13r14,-3l593,10r8,l607,10r2,l636,16r24,8l678,34r16,14l707,64r8,13l723,90r6,11l745,93r13,-5l771,82r16,-2l800,77r13,l824,80r13,2l864,98r18,19l896,138r5,16l914,154r11,3l935,157r11,2l957,165r8,2l973,175r8,6l994,199r8,22l1007,239r,13l1026,258r18,5l1060,271r13,8l1084,290r10,10l1102,311r8,13l1118,353r,30l1113,407r-5,18l1118,428r11,8l1142,441r13,8l1166,460r11,13l1187,486r6,14l1193,510r,11l1190,532r-3,10l1224,579r16,38l1240,651r-2,24l1259,688r18,11l1293,712r14,14l1317,742r8,13l1330,771r6,16l1336,821r-8,27l1317,872r-10,13l1315,920r,26l1309,970r-10,19l1280,1002r-18,5l1243,1010r-16,l1230,1023r-3,14l1224,1053r-8,13l1203,1077r-16,8l1166,1087r-24,-2l1134,1095r-13,11l1102,1116r-21,3l1071,1119r-14,-5l1047,1109r-11,-11l1026,1087r-11,-13l1004,1058r-10,-19l986,1055r-8,19l965,1090r-19,13l935,1109r-8,2l917,1114r-11,l893,1111r-11,-2l869,1103r-13,-5l848,1095r-11,-8l821,1074r-13,-21l795,1058r-19,3l758,1061r-21,-6l726,1053r-13,-6l702,1039r-8,-8l684,1021r-11,-11l665,997r-8,-13l649,994r-8,8l631,1007r-14,6l604,1018r-16,3l570,1023r-19,l548,1023r-5,l532,1021r-10,-6l509,1010r-16,-8l479,989,469,973r-13,5l432,984r-29,2l371,984,336,973,299,954,267,922,238,875r-18,8l201,888r-16,2l169,893r-16,l137,890r-13,-5l111,880,84,856,66,827,58,800,55,784,29,752,10,720,,691,,665,10,635,26,614,47,601,66,590r3,-3l74,585r3,l77,582xe" stroked="f">
                  <v:path arrowok="t" o:connecttype="custom" o:connectlocs="60325,372745;28575,472440;116205,553720;181610,486410;233680,612775;289560,565150;346710,638175;401955,556895;420370,568960;492760,661670;509905,599440;530225,673735;593725,690245;634365,641350;716915,681990;768985,649605;817880,565150;821055,551815;819785,467360;737235,464185;768985,376555;688340,398145;728980,359410;708660,285115;693420,210820;626110,149860;526415,64135;448945,66040;339725,33655;300990,82550;275590,31750;250825,52070;181610,60960;151130,107950;274320,114935;395605,202565;383540,207645;274320,128270;169545,114935;119380,146685;82550,179070;67310,263525;100965,141605;196850,15240;284480,10160;381635,6350;481330,55880;587375,99695;662940,167005;716915,276860;787400,391795;843280,538480;779145,658495;671195,707390;588645,705485;492760,673735;407035,636270;313055,636270;127635,563880;6350,457200" o:connectangles="0,0,0,0,0,0,0,0,0,0,0,0,0,0,0,0,0,0,0,0,0,0,0,0,0,0,0,0,0,0,0,0,0,0,0,0,0,0,0,0,0,0,0,0,0,0,0,0,0,0,0,0,0,0,0,0,0,0,0,0"/>
                </v:shape>
                <v:shape id="Freeform 58" o:spid="_x0000_s1054" style="position:absolute;left:10604;top:11785;width:1721;height:2381;visibility:visible;mso-wrap-style:square;v-text-anchor:top" coordsize="27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" path="m3,16r,l,13,,10,,5,,2,3,,5,r6,l13,,27,10,40,24r8,13l53,53r,34l43,119,29,143,19,159r,19l21,194r6,16l35,220r13,11l64,239r13,5l90,247r3,-5l96,236r5,-5l103,226r19,-19l141,199r13,-5l159,194r24,2l202,199r18,11l236,223r24,43l271,308r,37l271,361r,3l268,367r-5,2l260,369r-3,l255,367r-3,-6l252,359r,-14l252,313r-8,-39l223,236,210,226r-14,-8l178,215r-19,-3l154,212r-8,3l130,223r-13,13l114,239r-3,5l109,247r-3,5l109,252r,3l109,258r-3,2l106,263r-3,l98,284r-2,24l96,335r5,29l101,367r-3,5l96,375r-3,l90,375r-5,l82,369r,-2l77,337r,-26l77,287r5,-24l69,260,53,255,37,247,21,234,11,218,3,199,,178,3,154r,-3l3,149r5,-8l21,117,32,87,35,56,29,45,24,34,16,24,3,16xe" stroked="f">
                  <v:path arrowok="t" o:connecttype="custom" o:connectlocs="1905,10160;0,6350;0,1270;3175,0;8255,0;17145,6350;30480,23495;33655,55245;18415,90805;12065,113030;17145,133350;30480,146685;48895,154940;59055,153670;64135,146685;77470,131445;97790,123190;116205,124460;139700,133350;165100,168910;172085,219075;172085,231140;167005,234315;163195,234315;160020,229235;160020,227965;160020,198755;141605,149860;124460,138430;100965,134620;92710,136525;74295,149860;70485,154940;67310,160020;69215,160020;69215,161925;67310,165100;65405,167005;60960,195580;64135,231140;62230,236220;59055,238125;53975,238125;52070,233045;48895,197485;52070,167005;33655,161925;13335,148590;1905,126365;1905,97790;1905,94615;13335,74295;22225,35560;15240,21590;1905,10160" o:connectangles="0,0,0,0,0,0,0,0,0,0,0,0,0,0,0,0,0,0,0,0,0,0,0,0,0,0,0,0,0,0,0,0,0,0,0,0,0,0,0,0,0,0,0,0,0,0,0,0,0,0,0,0,0,0,0"/>
                </v:shape>
                <v:shape id="Freeform 59" o:spid="_x0000_s1055" style="position:absolute;left:10941;top:10636;width:4864;height:6058;visibility:visible;mso-wrap-style:square;v-text-anchor:top" coordsize="76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" path="m403,837r16,30l438,888r18,13l475,912r16,2l504,917r10,l517,917r16,-5l549,907r13,-6l573,893r,-2l575,888r3,-3l581,885r5,-5l591,872r3,-5l597,861r10,-42l605,774,591,734,581,707r-6,3l570,710r-8,2l552,712r-11,-2l530,707r-10,-5l512,694r-11,-8l491,675,480,665,469,651r-2,-2l467,643r,-2l469,638r3,-3l477,635r3,l483,638r18,24l520,678r16,11l554,694r11,l573,689r5,-3l581,686r2,-3l586,678r8,-5l599,662r-2,-3l597,654r2,-3l602,649r,-3l605,646r2,l610,635r5,-10l618,611r,-10l612,574,599,548,575,521,546,497r-5,-3l541,489r,-13l538,452,522,423,488,407r-13,-3l480,393r3,-8l488,367r3,-27l488,308r-3,-2l485,303r,-5l485,295r-2,-5l480,282r-3,-6l475,271r-8,-13l456,247,445,237r-10,-8l419,221r-16,-8l387,207r-18,-5l363,202r-13,l331,202r-21,5l286,218r-23,19l241,263r-16,37l223,303r-3,3l215,306r-3,l210,306r-3,-3l207,298r,-3l215,271r10,-18l236,237r13,-14l244,221r-8,-3l225,218r-10,l204,218r-10,l180,223r-10,6l154,242r-16,18l127,282r-10,26l117,311r,3l117,316r-3,3l111,332r,14l109,359r-3,13l106,375r-2,2l98,380r-2,l93,380r-3,-3l88,372r,-3l90,356r3,-13l93,332r3,-13l88,316r-11,l69,314r-11,2l48,319,37,330,27,340,16,359r,3l11,364r-3,l5,362r-2,l,356r,-2l,351,13,330,27,314,43,303r13,-5l69,295r13,l93,298r8,2l111,271r14,-24l141,229r18,-16l178,205r18,-6l212,197r16,l241,199r11,3l260,205r3,2l265,210r16,-11l294,194r16,-5l324,183r13,l347,183r11,l366,183r-5,-13l350,151,334,133,313,120r-16,-3l278,120r-21,8l236,143r-11,8l220,138r,-2l218,130r-6,-8l202,117r-14,-3l175,117r-16,5l141,133r-14,8l127,125r,-11l119,90,104,64,74,48,53,40,119,3,122,r5,l130,3r3,2l133,8r,5l130,16r-3,3l98,37r19,13l130,69r8,21l143,109r8,-3l159,104r8,-3l175,98r,-2l178,96r,-3l180,93r16,-5l210,82r10,-8l225,64r6,-16l231,32,228,21r-3,-5l223,13r,-5l225,5r3,-2l231,3r5,l239,5r2,3l244,16r3,13l249,50r-5,22l239,82r-8,8l220,96r-10,5l218,106r7,6l231,117r2,5l244,114r13,-5l268,104r10,-3l289,98r11,l310,98r11,3l324,104r2,l329,106r,-2l329,101r2,-3l331,90,329,80,324,69r-6,-8l318,58r,-2l318,50r3,-2l324,48r5,l331,48r3,2l339,58r8,16l350,93r-5,19l342,114r19,22l374,157r8,18l385,183r,3l385,189r18,5l419,199r16,8l451,215r10,11l472,237r11,13l491,263r2,3l493,268r3,3l496,274r10,-16l517,247r8,-8l530,234r,-3l533,229r5,l541,229r3,2l546,234r,5l546,242r-2,3l544,247r-3,l536,253r-8,10l514,276r-10,22l509,327r,24l506,375r-5,16l530,407r19,21l557,455r2,23l581,471r16,-14l607,444r3,-8l612,433r3,-2l618,431r2,l623,433r3,3l626,441r,3l623,449r-8,16l597,484r-24,13l597,516r15,21l626,558r8,22l650,564r18,-8l681,550r6,-2l689,548r3,l695,550r2,3l697,556r-2,5l692,564r-3,l684,566r-16,8l652,587r-16,22l636,611r-2,11l631,635r-5,11l623,657r24,18l668,689r24,7l711,702r18,l742,702r11,l756,699r2,l764,702r2,2l766,707r,3l766,715r-2,3l761,718r-5,2l745,720r-13,3l711,720r-22,-2l666,710,639,696,612,675r-2,6l605,686r-3,5l597,694r5,10l607,718r8,18l620,758r32,l676,763r19,11l711,782r10,10l726,803r6,8l732,813r,3l732,821r-3,3l726,824r-2,l719,824r-3,-3l716,819r-3,-3l711,811r-6,-6l697,798r-13,-8l668,782r-18,-6l623,776r3,24l626,824r-3,24l615,869r-3,6l610,880r-5,3l602,888r21,11l639,912r8,16l652,941r,3l652,949r-2,3l647,954r-3,l639,952r-3,-3l634,946r-3,-8l626,925,612,912r-23,-8l575,914r-16,8l541,930r-19,6l517,936r-11,l491,936r-19,-6l451,920,427,904,406,880,385,845r,-2l385,837r2,-2l390,832r2,l398,832r2,3l403,837xe" stroked="f">
                  <v:path arrowok="t" o:connecttype="custom" o:connectlocs="328295,582295;372110,558800;361950,450850;304800,422275;306705,405130;368935,435610;379095,415290;392430,387985;341630,287020;307975,194310;304800,179070;245745,131445;142875,190500;136525,172085;123190,138430;74295,200660;60960,241300;60960,202565;23495,209550;0,224790;64135,190500;153035,126365;186690,123190;212090,84455;138430,82550;80645,72390;82550,1905;82550,43815;113030,59055;142875,10160;153035,5080;138430,67310;190500,62230;208915,64135;201930,31750;219075,71120;244475,116205;292735,143510;328295,156845;343535,145415;343535,156845;318135,248285;387350,276860;397510,281940;412750,358140;441325,356235;403860,386715;424180,437515;485140,445770;464820,459105;379095,440690;457835,502920;456565,523240;424180,496570;384175,560705;412750,604520;388620,579120;299720,590550;248920,528320" o:connectangles="0,0,0,0,0,0,0,0,0,0,0,0,0,0,0,0,0,0,0,0,0,0,0,0,0,0,0,0,0,0,0,0,0,0,0,0,0,0,0,0,0,0,0,0,0,0,0,0,0,0,0,0,0,0,0,0,0,0,0"/>
                </v:shape>
                <v:shape id="Freeform 60" o:spid="_x0000_s1056" style="position:absolute;left:12052;top:12376;width:1111;height:1028;visibility:visible;mso-wrap-style:square;v-text-anchor:top" coordsize="17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" path="m117,82l106,74r-3,l98,72r-8,l77,74,64,82,50,95,35,119,19,157r-3,2l13,162r-5,l5,162r-2,l,159r,-5l,151,16,114,32,88,50,66,72,56,82,53r8,l98,53r8,3l117,29,135,10,151,2,167,r3,l172,2r3,3l175,8r,2l175,16r-5,2l167,18r-8,l146,26,130,40,119,69r-2,13xe" stroked="f">
                  <v:path arrowok="t" o:connecttype="custom" o:connectlocs="74295,52070;67310,46990;65405,46990;62230,45720;57150,45720;48895,46990;40640,52070;31750,60325;22225,75565;12065,99695;10160,100965;8255,102870;5080,102870;3175,102870;1905,102870;0,100965;0,97790;0,95885;10160,72390;20320,55880;31750,41910;45720,35560;52070,33655;57150,33655;62230,33655;67310,35560;74295,18415;85725,6350;95885,1270;106045,0;106045,0;107950,0;109220,1270;111125,3175;111125,5080;111125,6350;111125,10160;107950,11430;106045,11430;106045,11430;100965,11430;92710,16510;82550,25400;75565,43815;74295,52070" o:connectangles="0,0,0,0,0,0,0,0,0,0,0,0,0,0,0,0,0,0,0,0,0,0,0,0,0,0,0,0,0,0,0,0,0,0,0,0,0,0,0,0,0,0,0,0,0"/>
                </v:shape>
                <v:shape id="Freeform 61" o:spid="_x0000_s1057" style="position:absolute;left:9728;top:10617;width:457;height:578;visibility:visible;mso-wrap-style:square;v-text-anchor:top" coordsize="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" path="m61,19r,l56,19,45,27,29,45,19,83r,2l16,88r-5,3l8,91r-2,l3,88,,83,,80,16,32,37,8,56,r8,l67,r2,3l72,6r,2l72,11r-3,5l64,19r-3,xe" stroked="f">
                  <v:path arrowok="t" o:connecttype="custom" o:connectlocs="38735,12065;38735,12065;35560,12065;28575,17145;18415,28575;12065,52705;12065,53975;10160,55880;6985,57785;5080,57785;3810,57785;1905,55880;0,52705;0,50800;10160,20320;23495,5080;35560,0;40640,0;40640,0;42545,0;43815,1905;45720,3810;45720,5080;45720,6985;43815,10160;40640,12065;38735,12065" o:connectangles="0,0,0,0,0,0,0,0,0,0,0,0,0,0,0,0,0,0,0,0,0,0,0,0,0,0,0"/>
                </v:shape>
                <v:shape id="Freeform 62" o:spid="_x0000_s1058" style="position:absolute;left:14446;top:12731;width:432;height:419;visibility:visible;mso-wrap-style:square;v-text-anchor:top" coordsize="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" path="m10,66r-3,l2,63,,61,,58,,55,,50,2,47r3,l29,37,42,24,47,13,50,8,53,5,55,2,58,r2,l63,2r3,3l68,8r,2l66,18,58,34,39,53,10,66xe" stroked="f">
                  <v:path arrowok="t" o:connecttype="custom" o:connectlocs="6350,41910;4445,41910;1270,40005;0,38735;0,36830;0,34925;0,31750;1270,29845;3175,29845;18415,23495;26670,15240;29845,8255;31750,5080;31750,5080;33655,3175;34925,1270;36830,0;38100,0;40005,1270;41910,3175;43180,5080;43180,6350;41910,11430;36830,21590;24765,33655;6350,41910" o:connectangles="0,0,0,0,0,0,0,0,0,0,0,0,0,0,0,0,0,0,0,0,0,0,0,0,0,0"/>
                </v:shape>
                <v:shape id="Freeform 63" o:spid="_x0000_s1059" style="position:absolute;left:13430;top:11093;width:190;height:502;visibility:visible;mso-wrap-style:square;v-text-anchor:top" coordsize="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" path="m6,79l3,77,,74,,69,,66,8,45,11,26r,-10l11,10r,-2l11,2,16,r3,l22,r2,l27,2r3,3l30,13r,13l27,48,16,74r,3l14,79r-6,l6,79xe" stroked="f">
                  <v:path arrowok="t" o:connecttype="custom" o:connectlocs="3810,50165;1905,48895;0,46990;0,43815;0,41910;5080,28575;6985,16510;6985,10160;6985,6350;6985,6350;6985,5080;6985,1270;10160,0;12065,0;13970,0;15240,0;17145,1270;19050,3175;19050,8255;19050,16510;17145,30480;10160,46990;10160,48895;8890,50165;5080,50165;3810,50165" o:connectangles="0,0,0,0,0,0,0,0,0,0,0,0,0,0,0,0,0,0,0,0,0,0,0,0,0,0"/>
                </v:shape>
                <v:shape id="Freeform 64" o:spid="_x0000_s1060" style="position:absolute;left:12725;top:14890;width:946;height:1048;visibility:visible;mso-wrap-style:square;v-text-anchor:top" coordsize="14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" path="m141,r2,l146,3r3,2l149,8r,3l146,16r-5,3l138,19r-3,l130,19r-11,l106,21,90,24,77,32,61,40,48,50,32,69,24,93r-5,29l19,154r,3l19,162r-6,3l11,165r-3,l5,162,3,159,,157,,120,5,88,19,58,35,37,50,24,66,13,85,8,101,3,117,r10,l138,r3,xe" stroked="f">
                  <v:path arrowok="t" o:connecttype="custom" o:connectlocs="89535,0;90805,0;92710,1905;94615,3175;94615,5080;94615,6985;92710,10160;89535,12065;87630,12065;87630,12065;85725,12065;82550,12065;75565,12065;67310,13335;57150,15240;48895,20320;38735,25400;30480,31750;20320,43815;15240,59055;12065,77470;12065,97790;12065,99695;12065,102870;8255,104775;6985,104775;5080,104775;3175,102870;1905,100965;0,99695;0,99695;0,76200;3175,55880;12065,36830;22225,23495;31750,15240;41910,8255;53975,5080;64135,1905;74295,0;80645,0;87630,0;89535,0" o:connectangles="0,0,0,0,0,0,0,0,0,0,0,0,0,0,0,0,0,0,0,0,0,0,0,0,0,0,0,0,0,0,0,0,0,0,0,0,0,0,0,0,0,0,0"/>
                </v:shape>
                <v:shape id="Freeform 65" o:spid="_x0000_s1061" style="position:absolute;left:13061;top:13709;width:807;height:724;visibility:visible;mso-wrap-style:square;v-text-anchor:top" coordsize="12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" path="m8,114r-3,l3,111,,106r,-3l8,69,16,42,29,24,43,10,58,5,72,2r13,l98,2r3,l106,2r3,l111,2r,3l114,2,117,r2,2l122,5r3,3l127,10r-2,6l122,18r-5,3l111,24r-7,l96,21r-22,l53,26,32,53,19,106r,3l16,111r-5,3l8,114xe" stroked="f">
                  <v:path arrowok="t" o:connecttype="custom" o:connectlocs="5080,72390;3175,72390;1905,70485;0,67310;0,65405;5080,43815;10160,26670;18415,15240;27305,6350;36830,3175;45720,1270;53975,1270;62230,1270;64135,1270;67310,1270;69215,1270;70485,1270;70485,1270;70485,1270;70485,1270;70485,3175;72390,1270;74295,0;75565,1270;77470,3175;79375,5080;80645,6350;79375,10160;77470,11430;74295,13335;70485,15240;66040,15240;60960,13335;46990,13335;33655,16510;20320,33655;12065,67310;12065,69215;10160,70485;6985,72390;5080,72390" o:connectangles="0,0,0,0,0,0,0,0,0,0,0,0,0,0,0,0,0,0,0,0,0,0,0,0,0,0,0,0,0,0,0,0,0,0,0,0,0,0,0,0,0"/>
                </v:shape>
                <v:shape id="Freeform 66" o:spid="_x0000_s1062" style="position:absolute;left:15182;top:16071;width:521;height:439;visibility:visible;mso-wrap-style:square;v-text-anchor:top" coordsize="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" path="m,13l,11,,5,3,3,5,,8,r3,l13,3r3,2l35,29,53,43r13,5l74,51r3,l80,53r2,3l82,58r,3l80,66r-6,3l72,69,64,66,45,58,24,43,,13xe" stroked="f">
                  <v:path arrowok="t" o:connecttype="custom" o:connectlocs="0,8255;0,6985;0,3175;1905,1905;3175,0;5080,0;6985,0;8255,1905;10160,3175;10160,3175;22225,18415;33655,27305;41910,30480;46990,32385;46990,32385;48895,32385;50800,33655;52070,35560;52070,36830;52070,38735;50800,41910;46990,43815;45720,43815;40640,41910;28575,36830;15240,27305;0,8255;0,8255" o:connectangles="0,0,0,0,0,0,0,0,0,0,0,0,0,0,0,0,0,0,0,0,0,0,0,0,0,0,0,0"/>
                </v:shape>
                <v:rect id="Rectangle 67" o:spid="_x0000_s1063" style="position:absolute;left:13887;top:13995;width: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shape id="Freeform 68" o:spid="_x0000_s1064" style="position:absolute;left:13766;top:13963;width:578;height:572;visibility:visible;mso-wrap-style:square;v-text-anchor:top" coordsize="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" path="m,13r,l,10,,5,3,2,6,,8,r6,l16,2r3,3l27,24,43,45,61,63r19,8l83,71r5,3l91,79r,3l91,85r-3,2l83,90r-3,l64,87,51,79,38,69,27,56,16,40,8,29,3,18,,13xe" stroked="f">
                  <v:path arrowok="t" o:connecttype="custom" o:connectlocs="0,8255;0,8255;0,6350;0,3175;1905,1270;3810,0;5080,0;8890,0;10160,1270;12065,3175;17145,15240;27305,28575;38735,40005;50800,45085;52705,45085;55880,46990;57785,50165;57785,52070;57785,53975;55880,55245;52705,57150;50800,57150;50800,57150;40640,55245;32385,50165;24130,43815;17145,35560;10160,25400;5080,18415;1905,11430;0,8255" o:connectangles="0,0,0,0,0,0,0,0,0,0,0,0,0,0,0,0,0,0,0,0,0,0,0,0,0,0,0,0,0,0,0"/>
                </v:shape>
                <v:shape id="Freeform 69" o:spid="_x0000_s1065" style="position:absolute;left:8147;top:14452;width:457;height:603;visibility:visible;mso-wrap-style:square;v-text-anchor:top" coordsize="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" path="m11,77r5,l19,77r5,-3l27,72,37,58,45,40,50,21,53,8r,-3l56,2,61,r3,l66,r3,2l72,8r,2l69,21,64,42,53,66,37,88r-5,2l24,93r-8,2l8,95r-3,l3,93,,88,,85,3,82,5,80,8,77r3,xe" stroked="f">
                  <v:path arrowok="t" o:connecttype="custom" o:connectlocs="6985,48895;10160,48895;12065,48895;15240,46990;17145,45720;23495,36830;28575,25400;31750,13335;33655,5080;33655,3175;35560,1270;38735,0;40640,0;41910,0;43815,1270;45720,5080;45720,6350;45720,6350;43815,13335;40640,26670;33655,41910;23495,55880;20320,57150;15240,59055;10160,60325;5080,60325;5080,60325;3175,60325;1905,59055;0,55880;0,53975;1905,52070;3175,50800;5080,48895;6985,48895" o:connectangles="0,0,0,0,0,0,0,0,0,0,0,0,0,0,0,0,0,0,0,0,0,0,0,0,0,0,0,0,0,0,0,0,0,0,0"/>
                </v:shape>
                <v:shape id="Freeform 70" o:spid="_x0000_s1066" style="position:absolute;left:7981;top:12204;width:1226;height:1740;visibility:visible;mso-wrap-style:square;v-text-anchor:top" coordsize="19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" path="m15,122l31,104,50,91,71,77,92,69r19,-5l132,59r16,-3l161,56r3,-16l167,27r2,-8l172,11r3,-3l175,6r2,-3l182,r3,l188,3r2,3l193,11r,2l193,16r-3,l190,19r-2,5l185,32r-3,11l180,56r2,3l185,64r,3l182,72r,8l185,88r,11l188,109r,3l185,117r-3,3l180,120r-3,l175,120r-3,-3l169,115r-2,-11l167,93,164,83r,-8l151,75r-16,2l119,83,98,88,79,93,61,104,45,117,31,133,21,160r,29l26,224r13,39l39,266r,3l37,274r-3,l31,274r-5,l23,274r-2,-3l5,229,,189,2,152,15,122xe" stroked="f">
                  <v:path arrowok="t" o:connecttype="custom" o:connectlocs="19685,66040;45085,48895;70485,40640;93980,35560;104140,25400;107315,12065;111125,5080;111125,5080;111125,5080;112395,1905;117475,0;120650,3810;122555,8255;122555,10160;120650,12065;117475,20320;114300,35560;117475,40640;115570,45720;117475,55880;119380,69215;119380,71120;115570,76200;112395,76200;109220,74295;106045,66040;104140,52705;95885,47625;75565,52705;50165,59055;28575,74295;13335,101600;16510,142240;24765,167005;24765,170815;21590,173990;16510,173990;13335,172085;3175,145415;1270,96520" o:connectangles="0,0,0,0,0,0,0,0,0,0,0,0,0,0,0,0,0,0,0,0,0,0,0,0,0,0,0,0,0,0,0,0,0,0,0,0,0,0,0,0"/>
                </v:shape>
                <v:shape id="Freeform 71" o:spid="_x0000_s1067" style="position:absolute;left:8299;top:11410;width:4762;height:4376;visibility:visible;mso-wrap-style:square;v-text-anchor:top" coordsize="75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" path="m3,322l,319r,-2l,311r3,-2l21,298r16,-5l50,293r14,2l71,301r8,5l85,314r5,5l93,322r10,-11l114,301r11,-8l135,285r11,-8l156,271r11,-2l178,266r10,-19l199,232r5,-16l209,202r-2,-2l207,197r,-5l209,189r,-3l212,186r3,l215,176r,-8l212,160r-3,-8l193,128,170,115r-19,-6l143,107r-3,l138,104r-3,-5l135,96r,-3l138,91r5,-3l146,88r2,l156,91r11,2l180,99r13,8l207,117r10,11l228,144r3,10l233,168r,13l231,194r15,8l260,208r13,l284,205r21,-35l313,117,310,59,307,11r,-3l307,6r6,-3l315,r3,l321,3r2,3l326,8r3,37l331,109r-10,67l292,221r-14,5l262,226r-18,-2l225,213r-5,13l215,240r-8,13l199,266r2,l220,271r16,8l252,293r10,13l273,317r5,13l284,338r2,3l286,343r,3l289,346r5,l297,346r2,3l313,301r26,-30l363,258r11,-3l376,255r6,l384,261r,2l384,266r,3l382,271r-3,3l368,277r-18,10l329,311r-11,43l337,362r18,10l371,380r13,11l395,402r8,8l408,415r3,3l411,420r18,-2l448,418r21,5l488,428r5,3l498,431r3,3l506,436r3,-34l517,378r10,-16l533,356r2,-2l541,354r2,2l546,359r3,3l549,364r,6l546,372r-5,6l530,391r-5,27l527,452r11,13l549,479r10,16l570,511r10,-19l594,479r13,-11l623,460r16,-2l652,458r16,2l681,465r13,8l708,479r10,8l726,492r6,3l734,497r6,3l742,500r3,3l747,505r3,3l750,511r-3,5l745,519r-3,l737,519r-5,-3l724,513r-8,-5l708,503r-11,-6l687,489r-11,-5l665,479r-13,-3l641,476r-13,3l615,484r-13,13l591,513r-11,19l583,540r3,8l588,556r3,11l591,569r3,5l594,585r,13l618,577r21,-10l652,561r8,l663,561r5,3l671,569r,3l671,574r-3,3l663,580r-3,l652,582r-18,6l610,609r-24,37l586,649r-3,l583,652r-3,l575,660r-8,8l559,676r-10,7l546,683r-5,l538,681r-3,-3l533,676r,-6l535,668r3,-3l565,638r10,-29l575,582r-2,-13l562,540,551,516,538,492,522,473r-2,l517,473r-3,-2l512,468r,-3l512,463r-8,-5l498,452r-8,-2l482,447r-23,-8l435,436r-22,3l392,442r-18,5l360,452r-8,3l350,458r-3,l342,458r-3,l337,455r,-3l337,447r2,-3l342,442r3,-3l355,434r16,-6l390,423r-6,-5l376,410r-8,-6l358,396r-11,-8l337,383r-14,-8l310,370r-3,l305,370r-3,l302,367r-10,-3l281,364r-11,-2l260,362r-16,2l231,367r-14,8l201,383r-13,11l175,407r-11,16l151,439r-3,3l146,444r-6,l138,442r-3,-3l132,436r,-5l135,428r13,-18l162,394r16,-16l193,367r16,-11l225,351r16,-5l260,343r2,l265,343r-8,-13l244,311,225,295,199,285r-11,l178,287r-14,3l154,295r-14,8l130,314r-13,13l103,341r-8,29l90,410r,40l101,479r8,8l122,489r10,3l148,492r6,-5l159,481r5,-2l170,476r10,-3l193,471r11,l215,471r10,2l236,479r8,2l252,487r,-14l254,458r,-14l257,428r3,-2l262,423r6,l270,423r3,l276,426r,5l276,434r-3,18l270,468r,16l273,500r,3l273,505r5,11l281,527r5,10l294,545r11,11l318,564r13,5l345,574r13,3l368,580r14,l390,580r-8,-37l382,511r5,-22l390,481r2,-2l395,476r5,-3l403,473r3,3l406,479r2,5l408,487r-2,5l403,508r-3,19l400,551r8,26l421,604r24,26l482,652r3,2l488,657r,3l488,662r-3,3l482,668r-2,l477,668r-16,-8l448,652r-11,-8l427,636r-11,-8l411,617r-8,-8l398,598r-6,l384,598r-10,l366,598r-14,-2l342,593r-11,-3l318,585r-8,13l299,617r-2,27l305,676r2,2l307,683r-2,3l302,689r-3,l294,689r-2,l289,686,278,649r3,-29l292,593r10,-16l297,572r-5,-3l286,564r-5,-5l273,548r-8,-11l260,524r-6,-13l241,503,223,492r-22,-3l178,492r-3,3l172,497r-5,3l164,503r,2l162,505r,3l159,508r-11,16l143,543r-8,24l132,596r,2l130,604r-3,2l125,606r-3,-2l117,601r-3,-3l114,596r3,-27l122,548r5,-21l135,511r-16,l109,505,95,500r-8,-8l71,455r,-45l77,370r8,-29l82,338r,-3l79,333r-2,-3l66,319,56,311r-19,l16,325r-3,2l8,327,5,325,3,322xe" stroked="f">
                  <v:path arrowok="t" o:connecttype="custom" o:connectlocs="40640,187325;65405,197485;113030,168910;131445,121920;132715,96520;85725,60960;122555,67945;165100,132080;194945,3810;210185,69215;131445,160655;166370,194310;183515,219710;242570,161925;222250,182245;259080,263525;297815,268605;338455,226060;346710,236220;368300,312420;449580,304165;474345,320675;454660,322580;390525,307340;377190,364490;426085,361315;387350,386715;348615,433705;358775,405130;328295,300355;311150,285750;222250,290830;217170,280670;220345,246380;193675,234950;137795,238125;87630,280670;132715,226060;154940,197485;74295,207645;93980,312420;142875,300355;165100,270510;171450,297180;181610,340995;247650,368300;255905,300355;254000,349885;309880,420370;264160,398780;217170,376555;193675,435610;185420,376555;161290,324485;104140,320675;82550,383540;80645,334645;53975,216535;8255,207645" o:connectangles="0,0,0,0,0,0,0,0,0,0,0,0,0,0,0,0,0,0,0,0,0,0,0,0,0,0,0,0,0,0,0,0,0,0,0,0,0,0,0,0,0,0,0,0,0,0,0,0,0,0,0,0,0,0,0,0,0,0,0"/>
                </v:shape>
                <v:shape id="Freeform 76" o:spid="_x0000_s1068" style="position:absolute;left:8585;top:25527;width:6934;height:5956;visibility:visible;mso-wrap-style:square;v-text-anchor:top" coordsize="109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" path="m1005,l554,175,103,21,,234,183,938,883,875,1092,207,1005,xe" stroked="f">
                  <v:path arrowok="t" o:connecttype="custom" o:connectlocs="638175,0;351790,111125;65405,13335;0,148590;116205,595630;560705,555625;693420,131445;638175,0" o:connectangles="0,0,0,0,0,0,0,0"/>
                </v:shape>
                <v:shape id="Freeform 77" o:spid="_x0000_s1069" style="position:absolute;left:11195;top:26638;width:1600;height:4711;visibility:visible;mso-wrap-style:square;v-text-anchor:top" coordsize="252,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" path="m252,210l143,,,186,77,309,24,742,241,721,188,309r64,-99xe" fillcolor="#5f497a [2407]" stroked="f">
                  <v:path arrowok="t" o:connecttype="custom" o:connectlocs="160020,133350;90805,0;0,118110;48895,196215;15240,471170;153035,457835;119380,196215;160020,133350" o:connectangles="0,0,0,0,0,0,0,0"/>
                </v:shape>
                <v:shape id="Freeform 78" o:spid="_x0000_s1070" style="position:absolute;left:1517;top:4406;width:11144;height:9640;visibility:visible;mso-wrap-style:square;v-text-anchor:top" coordsize="1755,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" path="m1755,13l1402,r-85,375l848,205r-48,-8l779,210,747,877,45,468r-27,2l,484,63,1518r35,-24l39,508,750,920r21,-8l784,891,813,231r531,194l1431,37r324,13l1755,13xe" fillcolor="#5f497a [2407]" stroked="f">
                  <v:path arrowok="t" o:connecttype="custom" o:connectlocs="1114425,8255;890270,0;836295,238125;538480,130175;508000,125095;494665,133350;474345,556895;28575,297180;11430,298450;0,307340;40005,963930;62230,948690;24765,322580;476250,584200;489585,579120;497840,565785;516255,146685;853440,269875;908685,23495;1114425,31750;1114425,8255" o:connectangles="0,0,0,0,0,0,0,0,0,0,0,0,0,0,0,0,0,0,0,0,0"/>
                </v:shape>
                <v:shape id="Freeform 79" o:spid="_x0000_s1071" style="position:absolute;left:1365;top:3683;width:11430;height:11137;visibility:visible;mso-wrap-style:square;v-text-anchor:top" coordsize="1800,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" path="m1733,l,587r,37l1712,45r45,95l,1706r,48l1800,148,1733,xe" fillcolor="#b2a1c7 [1943]" stroked="f">
                  <v:path arrowok="t" o:connecttype="custom" o:connectlocs="1100455,0;0,372745;0,396240;1087120,28575;1115695,88900;0,1083310;0,1113790;1143000,93980;1100455,0" o:connectangles="0,0,0,0,0,0,0,0,0"/>
                </v:shape>
                <v:shape id="Freeform 80" o:spid="_x0000_s1072" style="position:absolute;left:1365;top:3765;width:11042;height:8287;visibility:visible;mso-wrap-style:square;v-text-anchor:top" coordsize="1739,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" path="m501,1273l450,484r626,276l1100,755r10,-24l1198,231r350,120l1739,18,1707,,1532,306,1169,181r-96,539l450,444r-39,-8l411,454r53,801l,973r,42l466,1300r27,5l501,1273xe" fillcolor="#b2a1c7 [1943]" stroked="f">
                  <v:path arrowok="t" o:connecttype="custom" o:connectlocs="318135,808355;285750,307340;683260,482600;698500,479425;704850,464185;760730,146685;982980,222885;1104265,11430;1083945,0;972820,194310;742315,114935;681355,457200;285750,281940;260985,276860;260985,288290;294640,796925;0,617855;0,644525;295910,825500;313055,828675;318135,808355" o:connectangles="0,0,0,0,0,0,0,0,0,0,0,0,0,0,0,0,0,0,0,0,0"/>
                </v:shape>
                <w10:anchorlock/>
              </v:group>
            </w:pict>
          </mc:Fallback>
        </mc:AlternateContent>
      </w:r>
    </w:p>
    <w:p w14:paraId="09A6C258" w14:textId="77777777" w:rsidR="00D10EB2" w:rsidRDefault="00D10EB2">
      <w:pPr>
        <w:sectPr w:rsidR="00D10EB2" w:rsidSect="00440E49">
          <w:headerReference w:type="default" r:id="rId11"/>
          <w:footerReference w:type="default" r:id="rId12"/>
          <w:pgSz w:w="11906" w:h="16838"/>
          <w:pgMar w:top="3544" w:right="1417" w:bottom="1417" w:left="1417" w:header="708" w:footer="708" w:gutter="0"/>
          <w:cols w:space="708"/>
          <w:docGrid w:linePitch="360"/>
        </w:sectPr>
      </w:pPr>
    </w:p>
    <w:p w14:paraId="5D7A727F" w14:textId="77777777" w:rsidR="00D10EB2" w:rsidRDefault="00D10EB2" w:rsidP="00694EF0">
      <w:pPr>
        <w:pStyle w:val="Sammanfattning"/>
      </w:pPr>
      <w:r>
        <w:lastRenderedPageBreak/>
        <w:t>Innehåll</w:t>
      </w:r>
    </w:p>
    <w:p w14:paraId="3D876BBF" w14:textId="77777777" w:rsidR="004C746B" w:rsidRDefault="00493901">
      <w:pPr>
        <w:pStyle w:val="TOC1"/>
        <w:rPr>
          <w:rFonts w:asciiTheme="minorHAnsi" w:eastAsiaTheme="minorEastAsia" w:hAnsiTheme="minorHAnsi"/>
          <w:b w:val="0"/>
          <w:noProof/>
          <w:lang w:val="en-SE" w:eastAsia="en-SE"/>
        </w:rPr>
      </w:pPr>
      <w:r>
        <w:fldChar w:fldCharType="begin"/>
      </w:r>
      <w:r w:rsidR="005B56E2">
        <w:instrText xml:space="preserve"> TOC \o "1-3" \h \z \u </w:instrText>
      </w:r>
      <w:r>
        <w:fldChar w:fldCharType="separate"/>
      </w:r>
      <w:hyperlink w:anchor="_Toc531169302" w:history="1">
        <w:r w:rsidR="004C746B" w:rsidRPr="00B5346F">
          <w:rPr>
            <w:rStyle w:val="Hyperlink"/>
            <w:noProof/>
          </w:rPr>
          <w:t>1</w:t>
        </w:r>
        <w:r w:rsidR="004C746B">
          <w:rPr>
            <w:rFonts w:asciiTheme="minorHAnsi" w:eastAsiaTheme="minorEastAsia" w:hAnsiTheme="minorHAnsi"/>
            <w:b w:val="0"/>
            <w:noProof/>
            <w:lang w:val="en-SE" w:eastAsia="en-SE"/>
          </w:rPr>
          <w:tab/>
        </w:r>
        <w:r w:rsidR="004C746B" w:rsidRPr="00B5346F">
          <w:rPr>
            <w:rStyle w:val="Hyperlink"/>
            <w:noProof/>
          </w:rPr>
          <w:t>Funktionsbeskrivning</w:t>
        </w:r>
        <w:r w:rsidR="004C746B">
          <w:rPr>
            <w:noProof/>
            <w:webHidden/>
          </w:rPr>
          <w:tab/>
        </w:r>
        <w:r w:rsidR="004C746B">
          <w:rPr>
            <w:noProof/>
            <w:webHidden/>
          </w:rPr>
          <w:fldChar w:fldCharType="begin"/>
        </w:r>
        <w:r w:rsidR="004C746B">
          <w:rPr>
            <w:noProof/>
            <w:webHidden/>
          </w:rPr>
          <w:instrText xml:space="preserve"> PAGEREF _Toc531169302 \h </w:instrText>
        </w:r>
        <w:r w:rsidR="004C746B">
          <w:rPr>
            <w:noProof/>
            <w:webHidden/>
          </w:rPr>
        </w:r>
        <w:r w:rsidR="004C746B">
          <w:rPr>
            <w:noProof/>
            <w:webHidden/>
          </w:rPr>
          <w:fldChar w:fldCharType="separate"/>
        </w:r>
        <w:r w:rsidR="004C746B">
          <w:rPr>
            <w:noProof/>
            <w:webHidden/>
          </w:rPr>
          <w:t>3</w:t>
        </w:r>
        <w:r w:rsidR="004C746B">
          <w:rPr>
            <w:noProof/>
            <w:webHidden/>
          </w:rPr>
          <w:fldChar w:fldCharType="end"/>
        </w:r>
      </w:hyperlink>
    </w:p>
    <w:p w14:paraId="0F3D50A9" w14:textId="77777777" w:rsidR="004C746B" w:rsidRDefault="00144D13">
      <w:pPr>
        <w:pStyle w:val="TOC1"/>
        <w:rPr>
          <w:rFonts w:asciiTheme="minorHAnsi" w:eastAsiaTheme="minorEastAsia" w:hAnsiTheme="minorHAnsi"/>
          <w:b w:val="0"/>
          <w:noProof/>
          <w:lang w:val="en-SE" w:eastAsia="en-SE"/>
        </w:rPr>
      </w:pPr>
      <w:hyperlink w:anchor="_Toc531169303" w:history="1">
        <w:r w:rsidR="004C746B" w:rsidRPr="00B5346F">
          <w:rPr>
            <w:rStyle w:val="Hyperlink"/>
            <w:noProof/>
          </w:rPr>
          <w:t>2</w:t>
        </w:r>
        <w:r w:rsidR="004C746B">
          <w:rPr>
            <w:rFonts w:asciiTheme="minorHAnsi" w:eastAsiaTheme="minorEastAsia" w:hAnsiTheme="minorHAnsi"/>
            <w:b w:val="0"/>
            <w:noProof/>
            <w:lang w:val="en-SE" w:eastAsia="en-SE"/>
          </w:rPr>
          <w:tab/>
        </w:r>
        <w:r w:rsidR="004C746B" w:rsidRPr="00B5346F">
          <w:rPr>
            <w:rStyle w:val="Hyperlink"/>
            <w:noProof/>
          </w:rPr>
          <w:t>Systembeskrivning</w:t>
        </w:r>
        <w:r w:rsidR="004C746B">
          <w:rPr>
            <w:noProof/>
            <w:webHidden/>
          </w:rPr>
          <w:tab/>
        </w:r>
        <w:r w:rsidR="004C746B">
          <w:rPr>
            <w:noProof/>
            <w:webHidden/>
          </w:rPr>
          <w:fldChar w:fldCharType="begin"/>
        </w:r>
        <w:r w:rsidR="004C746B">
          <w:rPr>
            <w:noProof/>
            <w:webHidden/>
          </w:rPr>
          <w:instrText xml:space="preserve"> PAGEREF _Toc531169303 \h </w:instrText>
        </w:r>
        <w:r w:rsidR="004C746B">
          <w:rPr>
            <w:noProof/>
            <w:webHidden/>
          </w:rPr>
        </w:r>
        <w:r w:rsidR="004C746B">
          <w:rPr>
            <w:noProof/>
            <w:webHidden/>
          </w:rPr>
          <w:fldChar w:fldCharType="separate"/>
        </w:r>
        <w:r w:rsidR="004C746B">
          <w:rPr>
            <w:noProof/>
            <w:webHidden/>
          </w:rPr>
          <w:t>4</w:t>
        </w:r>
        <w:r w:rsidR="004C746B">
          <w:rPr>
            <w:noProof/>
            <w:webHidden/>
          </w:rPr>
          <w:fldChar w:fldCharType="end"/>
        </w:r>
      </w:hyperlink>
    </w:p>
    <w:p w14:paraId="3E4C27CE" w14:textId="77777777" w:rsidR="004C746B" w:rsidRDefault="00144D13">
      <w:pPr>
        <w:pStyle w:val="TOC1"/>
        <w:rPr>
          <w:rFonts w:asciiTheme="minorHAnsi" w:eastAsiaTheme="minorEastAsia" w:hAnsiTheme="minorHAnsi"/>
          <w:b w:val="0"/>
          <w:noProof/>
          <w:lang w:val="en-SE" w:eastAsia="en-SE"/>
        </w:rPr>
      </w:pPr>
      <w:hyperlink w:anchor="_Toc531169304" w:history="1">
        <w:r w:rsidR="004C746B" w:rsidRPr="00B5346F">
          <w:rPr>
            <w:rStyle w:val="Hyperlink"/>
            <w:noProof/>
          </w:rPr>
          <w:t>3</w:t>
        </w:r>
        <w:r w:rsidR="004C746B">
          <w:rPr>
            <w:rFonts w:asciiTheme="minorHAnsi" w:eastAsiaTheme="minorEastAsia" w:hAnsiTheme="minorHAnsi"/>
            <w:b w:val="0"/>
            <w:noProof/>
            <w:lang w:val="en-SE" w:eastAsia="en-SE"/>
          </w:rPr>
          <w:tab/>
        </w:r>
        <w:r w:rsidR="004C746B" w:rsidRPr="00B5346F">
          <w:rPr>
            <w:rStyle w:val="Hyperlink"/>
            <w:noProof/>
          </w:rPr>
          <w:t>Detaljbeskrivning</w:t>
        </w:r>
        <w:r w:rsidR="004C746B">
          <w:rPr>
            <w:noProof/>
            <w:webHidden/>
          </w:rPr>
          <w:tab/>
        </w:r>
        <w:r w:rsidR="004C746B">
          <w:rPr>
            <w:noProof/>
            <w:webHidden/>
          </w:rPr>
          <w:fldChar w:fldCharType="begin"/>
        </w:r>
        <w:r w:rsidR="004C746B">
          <w:rPr>
            <w:noProof/>
            <w:webHidden/>
          </w:rPr>
          <w:instrText xml:space="preserve"> PAGEREF _Toc531169304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0A9FDD76" w14:textId="04B8D3C6" w:rsidR="004C746B" w:rsidRDefault="00144D13">
      <w:pPr>
        <w:pStyle w:val="TOC2"/>
        <w:tabs>
          <w:tab w:val="left" w:pos="880"/>
          <w:tab w:val="right" w:leader="dot" w:pos="9062"/>
        </w:tabs>
        <w:rPr>
          <w:rFonts w:asciiTheme="minorHAnsi" w:eastAsiaTheme="minorEastAsia" w:hAnsiTheme="minorHAnsi"/>
          <w:noProof/>
          <w:lang w:val="en-SE" w:eastAsia="en-SE"/>
        </w:rPr>
      </w:pPr>
      <w:hyperlink w:anchor="_Toc531169305" w:history="1">
        <w:r w:rsidR="004C746B" w:rsidRPr="00B5346F">
          <w:rPr>
            <w:rStyle w:val="Hyperlink"/>
            <w:noProof/>
          </w:rPr>
          <w:t>3.1</w:t>
        </w:r>
        <w:r w:rsidR="004C746B">
          <w:rPr>
            <w:rFonts w:asciiTheme="minorHAnsi" w:eastAsiaTheme="minorEastAsia" w:hAnsiTheme="minorHAnsi"/>
            <w:noProof/>
            <w:lang w:val="en-SE" w:eastAsia="en-SE"/>
          </w:rPr>
          <w:tab/>
        </w:r>
        <w:r w:rsidR="00516939">
          <w:rPr>
            <w:rStyle w:val="Hyperlink"/>
            <w:noProof/>
          </w:rPr>
          <w:t>Backend</w:t>
        </w:r>
        <w:r w:rsidR="004C746B">
          <w:rPr>
            <w:noProof/>
            <w:webHidden/>
          </w:rPr>
          <w:tab/>
        </w:r>
        <w:r w:rsidR="004C746B">
          <w:rPr>
            <w:noProof/>
            <w:webHidden/>
          </w:rPr>
          <w:fldChar w:fldCharType="begin"/>
        </w:r>
        <w:r w:rsidR="004C746B">
          <w:rPr>
            <w:noProof/>
            <w:webHidden/>
          </w:rPr>
          <w:instrText xml:space="preserve"> PAGEREF _Toc531169305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31FFA041" w14:textId="18976E24" w:rsidR="004C746B" w:rsidRDefault="00144D13">
      <w:pPr>
        <w:pStyle w:val="TOC2"/>
        <w:tabs>
          <w:tab w:val="left" w:pos="880"/>
          <w:tab w:val="right" w:leader="dot" w:pos="9062"/>
        </w:tabs>
        <w:rPr>
          <w:rFonts w:asciiTheme="minorHAnsi" w:eastAsiaTheme="minorEastAsia" w:hAnsiTheme="minorHAnsi"/>
          <w:noProof/>
          <w:lang w:val="en-SE" w:eastAsia="en-SE"/>
        </w:rPr>
      </w:pPr>
      <w:hyperlink w:anchor="_Toc531169306" w:history="1">
        <w:r w:rsidR="004C746B" w:rsidRPr="00B5346F">
          <w:rPr>
            <w:rStyle w:val="Hyperlink"/>
            <w:noProof/>
          </w:rPr>
          <w:t>3.2</w:t>
        </w:r>
        <w:r w:rsidR="004C746B">
          <w:rPr>
            <w:rFonts w:asciiTheme="minorHAnsi" w:eastAsiaTheme="minorEastAsia" w:hAnsiTheme="minorHAnsi"/>
            <w:noProof/>
            <w:lang w:val="en-SE" w:eastAsia="en-SE"/>
          </w:rPr>
          <w:tab/>
        </w:r>
        <w:r w:rsidR="00516939">
          <w:rPr>
            <w:rStyle w:val="Hyperlink"/>
            <w:noProof/>
          </w:rPr>
          <w:t>Power Saving Alert</w:t>
        </w:r>
        <w:r w:rsidR="004C746B">
          <w:rPr>
            <w:noProof/>
            <w:webHidden/>
          </w:rPr>
          <w:tab/>
        </w:r>
        <w:r w:rsidR="004C746B">
          <w:rPr>
            <w:noProof/>
            <w:webHidden/>
          </w:rPr>
          <w:fldChar w:fldCharType="begin"/>
        </w:r>
        <w:r w:rsidR="004C746B">
          <w:rPr>
            <w:noProof/>
            <w:webHidden/>
          </w:rPr>
          <w:instrText xml:space="preserve"> PAGEREF _Toc531169306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36B3B3C8" w14:textId="39A5D07E" w:rsidR="00516939" w:rsidRPr="00516939" w:rsidRDefault="00144D13" w:rsidP="00516939">
      <w:pPr>
        <w:pStyle w:val="TOC2"/>
        <w:tabs>
          <w:tab w:val="left" w:pos="880"/>
          <w:tab w:val="right" w:leader="dot" w:pos="9062"/>
        </w:tabs>
        <w:rPr>
          <w:noProof/>
        </w:rPr>
      </w:pPr>
      <w:hyperlink w:anchor="_Toc531169307" w:history="1">
        <w:r w:rsidR="004C746B" w:rsidRPr="00B5346F">
          <w:rPr>
            <w:rStyle w:val="Hyperlink"/>
            <w:noProof/>
          </w:rPr>
          <w:t>3.3</w:t>
        </w:r>
        <w:r w:rsidR="004C746B">
          <w:rPr>
            <w:rFonts w:asciiTheme="minorHAnsi" w:eastAsiaTheme="minorEastAsia" w:hAnsiTheme="minorHAnsi"/>
            <w:noProof/>
            <w:lang w:val="en-SE" w:eastAsia="en-SE"/>
          </w:rPr>
          <w:tab/>
        </w:r>
        <w:r w:rsidR="00516939">
          <w:rPr>
            <w:rStyle w:val="Hyperlink"/>
            <w:noProof/>
          </w:rPr>
          <w:t>Frontend</w:t>
        </w:r>
        <w:r w:rsidR="004C746B">
          <w:rPr>
            <w:noProof/>
            <w:webHidden/>
          </w:rPr>
          <w:tab/>
        </w:r>
        <w:r w:rsidR="004C746B">
          <w:rPr>
            <w:noProof/>
            <w:webHidden/>
          </w:rPr>
          <w:fldChar w:fldCharType="begin"/>
        </w:r>
        <w:r w:rsidR="004C746B">
          <w:rPr>
            <w:noProof/>
            <w:webHidden/>
          </w:rPr>
          <w:instrText xml:space="preserve"> PAGEREF _Toc531169307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2704D527" w14:textId="50854F00" w:rsidR="00516939" w:rsidRPr="00CA0E5A" w:rsidRDefault="00493901" w:rsidP="00516939">
      <w:pPr>
        <w:pStyle w:val="InnehllsfrteckningBilagorFigurer"/>
      </w:pPr>
      <w:r>
        <w:fldChar w:fldCharType="end"/>
      </w:r>
      <w:r w:rsidR="00516939" w:rsidRPr="00CA0E5A">
        <w:t xml:space="preserve"> </w:t>
      </w:r>
    </w:p>
    <w:p w14:paraId="2807DFA8" w14:textId="77777777" w:rsidR="0064319A" w:rsidRDefault="0064319A" w:rsidP="00516939">
      <w:pPr>
        <w:pStyle w:val="Heading1"/>
        <w:numPr>
          <w:ilvl w:val="0"/>
          <w:numId w:val="0"/>
        </w:numPr>
        <w:ind w:left="431"/>
        <w:sectPr w:rsidR="0064319A" w:rsidSect="00F42621">
          <w:headerReference w:type="default" r:id="rId13"/>
          <w:footerReference w:type="default" r:id="rId14"/>
          <w:pgSz w:w="11906" w:h="16838"/>
          <w:pgMar w:top="1417" w:right="1417" w:bottom="1417" w:left="1417" w:header="708" w:footer="708" w:gutter="0"/>
          <w:cols w:space="708"/>
          <w:docGrid w:linePitch="360"/>
        </w:sectPr>
      </w:pPr>
      <w:bookmarkStart w:id="0" w:name="_GoBack"/>
      <w:bookmarkEnd w:id="0"/>
    </w:p>
    <w:p w14:paraId="511BE7ED" w14:textId="497918C3" w:rsidR="00972218" w:rsidRDefault="00731AF3" w:rsidP="00694EF0">
      <w:pPr>
        <w:pStyle w:val="Heading1"/>
      </w:pPr>
      <w:bookmarkStart w:id="1" w:name="_Toc531169302"/>
      <w:r>
        <w:lastRenderedPageBreak/>
        <w:t>Funktionsbeskrivning</w:t>
      </w:r>
      <w:bookmarkEnd w:id="1"/>
    </w:p>
    <w:p w14:paraId="7FEF71FA" w14:textId="77777777" w:rsidR="00D95C16" w:rsidRDefault="00D95C16" w:rsidP="004C746B">
      <w:pPr>
        <w:rPr>
          <w:lang w:val="la-Latn"/>
        </w:rPr>
      </w:pPr>
    </w:p>
    <w:p w14:paraId="0FE9A017" w14:textId="445520F0" w:rsidR="00D95C16" w:rsidRDefault="0046534A" w:rsidP="004C746B">
      <w:r>
        <w:rPr>
          <w:noProof/>
        </w:rPr>
        <w:drawing>
          <wp:anchor distT="0" distB="0" distL="114300" distR="114300" simplePos="0" relativeHeight="251658244" behindDoc="0" locked="0" layoutInCell="1" allowOverlap="1" wp14:anchorId="6F94D741" wp14:editId="7DC0F3D1">
            <wp:simplePos x="0" y="0"/>
            <wp:positionH relativeFrom="margin">
              <wp:align>right</wp:align>
            </wp:positionH>
            <wp:positionV relativeFrom="paragraph">
              <wp:posOffset>328930</wp:posOffset>
            </wp:positionV>
            <wp:extent cx="2253615" cy="1690370"/>
            <wp:effectExtent l="0" t="4127" r="9207" b="9208"/>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20181213_162812.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253615" cy="1690370"/>
                    </a:xfrm>
                    <a:prstGeom prst="rect">
                      <a:avLst/>
                    </a:prstGeom>
                  </pic:spPr>
                </pic:pic>
              </a:graphicData>
            </a:graphic>
            <wp14:sizeRelH relativeFrom="page">
              <wp14:pctWidth>0</wp14:pctWidth>
            </wp14:sizeRelH>
            <wp14:sizeRelV relativeFrom="page">
              <wp14:pctHeight>0</wp14:pctHeight>
            </wp14:sizeRelV>
          </wp:anchor>
        </w:drawing>
      </w:r>
      <w:r w:rsidR="00D95C16">
        <w:rPr>
          <w:lang w:val="la-Latn"/>
        </w:rPr>
        <w:t>Vi</w:t>
      </w:r>
      <w:r w:rsidR="00D95C16" w:rsidRPr="00D95C16">
        <w:t xml:space="preserve"> har konstruerat en lampa som har </w:t>
      </w:r>
      <w:r w:rsidR="00D95C16">
        <w:t>en mängd olika funktioner. Vår ”huvudfunktion” är att lampan kan befinna sig i två olika lägen, som taklampa och som bordslampa.</w:t>
      </w:r>
      <w:r w:rsidR="00EE581F">
        <w:t xml:space="preserve"> Det finns fyra plattor där led-</w:t>
      </w:r>
      <w:proofErr w:type="spellStart"/>
      <w:r w:rsidR="00EE581F">
        <w:t>stripsen</w:t>
      </w:r>
      <w:proofErr w:type="spellEnd"/>
      <w:r w:rsidR="00EE581F">
        <w:t xml:space="preserve"> befinner sig, en på varje sida av ”takplattan”. När lampan befinner sig i ”</w:t>
      </w:r>
      <w:proofErr w:type="spellStart"/>
      <w:r w:rsidR="00EE581F">
        <w:t>bordslamp</w:t>
      </w:r>
      <w:proofErr w:type="spellEnd"/>
      <w:r w:rsidR="00EE581F">
        <w:t>-läge”, kommer dessa ”led-</w:t>
      </w:r>
      <w:proofErr w:type="spellStart"/>
      <w:r w:rsidR="00EE581F">
        <w:t>stripsplattor</w:t>
      </w:r>
      <w:proofErr w:type="spellEnd"/>
      <w:r w:rsidR="00EE581F">
        <w:t>” hänga neråt (se bild åt höger). När vi istället lägger lampan i ”</w:t>
      </w:r>
      <w:proofErr w:type="spellStart"/>
      <w:r w:rsidR="00EE581F">
        <w:t>taklamp</w:t>
      </w:r>
      <w:proofErr w:type="spellEnd"/>
      <w:r w:rsidR="00EE581F">
        <w:t>-läge”, kommer plattorna ligga nästan horisontellt jämtemot golvet.  Man byter läge genom att dra ”takplattan” upp eller ner. För att fästa lampan i ett av lägena, använder man sig av så kallade ”</w:t>
      </w:r>
      <w:proofErr w:type="spellStart"/>
      <w:r w:rsidR="00EE581F">
        <w:t>stopp-pinnar</w:t>
      </w:r>
      <w:proofErr w:type="spellEnd"/>
      <w:r w:rsidR="00EE581F">
        <w:t>”.</w:t>
      </w:r>
    </w:p>
    <w:p w14:paraId="4E006D47" w14:textId="5E835263" w:rsidR="00986DF5" w:rsidRDefault="0046534A" w:rsidP="004C746B">
      <w:r>
        <w:rPr>
          <w:noProof/>
        </w:rPr>
        <w:drawing>
          <wp:anchor distT="0" distB="0" distL="114300" distR="114300" simplePos="0" relativeHeight="251658245" behindDoc="0" locked="0" layoutInCell="1" allowOverlap="1" wp14:anchorId="2586DE54" wp14:editId="728E3AAD">
            <wp:simplePos x="0" y="0"/>
            <wp:positionH relativeFrom="margin">
              <wp:align>right</wp:align>
            </wp:positionH>
            <wp:positionV relativeFrom="paragraph">
              <wp:posOffset>473710</wp:posOffset>
            </wp:positionV>
            <wp:extent cx="2301875" cy="1725930"/>
            <wp:effectExtent l="2223" t="0" r="5397" b="5398"/>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0181217_163749.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301875" cy="1725930"/>
                    </a:xfrm>
                    <a:prstGeom prst="rect">
                      <a:avLst/>
                    </a:prstGeom>
                  </pic:spPr>
                </pic:pic>
              </a:graphicData>
            </a:graphic>
            <wp14:sizeRelH relativeFrom="page">
              <wp14:pctWidth>0</wp14:pctWidth>
            </wp14:sizeRelH>
            <wp14:sizeRelV relativeFrom="page">
              <wp14:pctHeight>0</wp14:pctHeight>
            </wp14:sizeRelV>
          </wp:anchor>
        </w:drawing>
      </w:r>
      <w:r w:rsidR="00986DF5">
        <w:t xml:space="preserve">Detta multifunktionella system gör så att man bara behöver en lampa, för att fylla olika funktioner. Att ha denna funktion är utmärkt </w:t>
      </w:r>
      <w:r w:rsidR="0055660C">
        <w:t xml:space="preserve">när man </w:t>
      </w:r>
      <w:r w:rsidR="00E511EA">
        <w:t xml:space="preserve">t.ex. </w:t>
      </w:r>
      <w:r w:rsidR="0055660C">
        <w:t>vill flytta lampan från en arbetsyta, till en allmän yta.</w:t>
      </w:r>
    </w:p>
    <w:p w14:paraId="0E66440B" w14:textId="044D1E56" w:rsidR="00595A62" w:rsidRDefault="00595A62" w:rsidP="004C746B"/>
    <w:p w14:paraId="1D916F88" w14:textId="505BE1C5" w:rsidR="00595A62" w:rsidRDefault="00595A62" w:rsidP="004C746B">
      <w:r>
        <w:t xml:space="preserve">Med hjälp av fyra hål i ”takplattan”, kan lampan också producera indirekt ljus. Lampan bidrar alltså till det allmänna ljuset på platsen. Självklart producerar lampan också direkt ljus, för att t.ex. lysa upp ett skrivbord. </w:t>
      </w:r>
    </w:p>
    <w:p w14:paraId="116E2135" w14:textId="77777777" w:rsidR="00EE581F" w:rsidRDefault="00EE581F" w:rsidP="004C746B"/>
    <w:p w14:paraId="2FCBE5E8" w14:textId="6888FE4B" w:rsidR="00D95C16" w:rsidRDefault="00D95C16" w:rsidP="004C746B">
      <w:r>
        <w:t xml:space="preserve">En annan funktion vi har är att lampan kan styras med hjälp av en app. I </w:t>
      </w:r>
      <w:proofErr w:type="spellStart"/>
      <w:r>
        <w:t>appen</w:t>
      </w:r>
      <w:proofErr w:type="spellEnd"/>
      <w:r>
        <w:t xml:space="preserve"> kan man sätta av och på lampan, ändra ljusstyrkan med hjälp av en ”slider” och välja om man vill ha kallt eller varmt ljus, eller båda! </w:t>
      </w:r>
      <w:r w:rsidR="005D7C69">
        <w:t>Att stänga av och på lampan är smidigt, det är bara att trycka på ”switch” knappen. Med hjälp av ”slider” kan man ändra styrkan på lampa i procent, 0 – 100. Längst ner finns tre knappar, ”Cold”, ”</w:t>
      </w:r>
      <w:proofErr w:type="spellStart"/>
      <w:r w:rsidR="005D7C69">
        <w:t>Warm</w:t>
      </w:r>
      <w:proofErr w:type="spellEnd"/>
      <w:r w:rsidR="005D7C69">
        <w:t>” och ”</w:t>
      </w:r>
      <w:proofErr w:type="spellStart"/>
      <w:r w:rsidR="005D7C69">
        <w:t>Both</w:t>
      </w:r>
      <w:proofErr w:type="spellEnd"/>
      <w:r w:rsidR="005D7C69">
        <w:t xml:space="preserve">”. </w:t>
      </w:r>
      <w:r w:rsidR="00595A62">
        <w:t>Man kan bara ha en av dessa knappar igång samtidigt</w:t>
      </w:r>
      <w:r w:rsidR="005D7C69">
        <w:t xml:space="preserve">. </w:t>
      </w:r>
      <w:r>
        <w:t>Genom att ändra inställningarna på lampan och sedan trycka på ”</w:t>
      </w:r>
      <w:proofErr w:type="spellStart"/>
      <w:r>
        <w:t>Update</w:t>
      </w:r>
      <w:proofErr w:type="spellEnd"/>
      <w:r>
        <w:t xml:space="preserve">” knappen, kan man ändra lampans ljus i realtid. </w:t>
      </w:r>
    </w:p>
    <w:p w14:paraId="6245A6C6" w14:textId="251BDB1D" w:rsidR="00D95C16" w:rsidRDefault="00D95C16" w:rsidP="004C746B"/>
    <w:p w14:paraId="38B1B191" w14:textId="04F9BD3D" w:rsidR="00D95C16" w:rsidRDefault="00D95C16" w:rsidP="004C746B">
      <w:r>
        <w:t xml:space="preserve">Ytterligare en funktion vi har i </w:t>
      </w:r>
      <w:proofErr w:type="spellStart"/>
      <w:r>
        <w:t>appen</w:t>
      </w:r>
      <w:proofErr w:type="spellEnd"/>
      <w:r>
        <w:t xml:space="preserve"> är ”Power </w:t>
      </w:r>
      <w:proofErr w:type="spellStart"/>
      <w:r>
        <w:t>Saving</w:t>
      </w:r>
      <w:proofErr w:type="spellEnd"/>
      <w:r>
        <w:t xml:space="preserve"> Alert”. Detta betyder att om det är tillräckligt ljust ute, alltså att lampans ljus inte är nödvändigt, kommer </w:t>
      </w:r>
      <w:proofErr w:type="spellStart"/>
      <w:r>
        <w:t>appen</w:t>
      </w:r>
      <w:proofErr w:type="spellEnd"/>
      <w:r w:rsidR="005D7C69">
        <w:t xml:space="preserve"> upplysa</w:t>
      </w:r>
      <w:r>
        <w:t xml:space="preserve"> användaren. </w:t>
      </w:r>
      <w:r w:rsidR="005D7C69">
        <w:t xml:space="preserve">Dock så kommer den inte att skicka dessa meddelanden hela tiden, utan bara skicka när systemet känner att det är nödvändigt. </w:t>
      </w:r>
      <w:r w:rsidR="0055660C">
        <w:t>Denna funktion sparar både på elkostnaderna, och miljön.</w:t>
      </w:r>
    </w:p>
    <w:p w14:paraId="3FCE60F9" w14:textId="6B6B1456" w:rsidR="00595A62" w:rsidRDefault="00595A62" w:rsidP="004C746B"/>
    <w:p w14:paraId="2E2257DB" w14:textId="05C4465D" w:rsidR="00595A62" w:rsidRDefault="00595A62" w:rsidP="004C746B">
      <w:r>
        <w:t>Vi kan också använda oss av en fysisk knapp för att stänga av och på lampan. Denna sitter uppe på ”takplattan”. Man använder sig av denna när mobil-</w:t>
      </w:r>
      <w:proofErr w:type="spellStart"/>
      <w:r>
        <w:t>appen</w:t>
      </w:r>
      <w:proofErr w:type="spellEnd"/>
      <w:r>
        <w:t xml:space="preserve"> inte är tillgänglig. </w:t>
      </w:r>
    </w:p>
    <w:p w14:paraId="213E94F9" w14:textId="78E5E274" w:rsidR="005D7C69" w:rsidRDefault="005D7C69" w:rsidP="004C746B"/>
    <w:p w14:paraId="262D7FB7" w14:textId="77777777" w:rsidR="005D7C69" w:rsidRPr="00D95C16" w:rsidRDefault="005D7C69" w:rsidP="004C746B"/>
    <w:p w14:paraId="1432B91B" w14:textId="3B5ACE4A" w:rsidR="00972218" w:rsidRDefault="00731AF3" w:rsidP="00694EF0">
      <w:pPr>
        <w:pStyle w:val="Heading1"/>
      </w:pPr>
      <w:bookmarkStart w:id="2" w:name="_Toc531169303"/>
      <w:r>
        <w:lastRenderedPageBreak/>
        <w:t>Systembeskrivning</w:t>
      </w:r>
      <w:bookmarkEnd w:id="2"/>
    </w:p>
    <w:p w14:paraId="28B21562" w14:textId="77777777" w:rsidR="00CA25A7" w:rsidRDefault="00CA25A7" w:rsidP="00714A0E">
      <w:r>
        <w:t xml:space="preserve">I vårt system finns det fyra ”delsystem”, </w:t>
      </w:r>
      <w:proofErr w:type="spellStart"/>
      <w:r>
        <w:t>Backend</w:t>
      </w:r>
      <w:proofErr w:type="spellEnd"/>
      <w:r>
        <w:t xml:space="preserve">, </w:t>
      </w:r>
      <w:proofErr w:type="spellStart"/>
      <w:r>
        <w:t>Frontend</w:t>
      </w:r>
      <w:proofErr w:type="spellEnd"/>
      <w:r>
        <w:t xml:space="preserve">, Databas och </w:t>
      </w:r>
      <w:proofErr w:type="spellStart"/>
      <w:r>
        <w:t>Arduino</w:t>
      </w:r>
      <w:proofErr w:type="spellEnd"/>
      <w:r>
        <w:t xml:space="preserve">. </w:t>
      </w:r>
    </w:p>
    <w:p w14:paraId="20F657AD" w14:textId="77777777" w:rsidR="00CA25A7" w:rsidRDefault="00CA25A7" w:rsidP="00714A0E"/>
    <w:p w14:paraId="0CD96443" w14:textId="07B042D9" w:rsidR="00CA25A7" w:rsidRDefault="00CA25A7" w:rsidP="00714A0E">
      <w:proofErr w:type="spellStart"/>
      <w:r>
        <w:t>Frontend</w:t>
      </w:r>
      <w:proofErr w:type="spellEnd"/>
      <w:r>
        <w:t xml:space="preserve"> är det som användaren ser, i detta fall </w:t>
      </w:r>
      <w:proofErr w:type="spellStart"/>
      <w:r>
        <w:t>appen</w:t>
      </w:r>
      <w:proofErr w:type="spellEnd"/>
      <w:r>
        <w:t xml:space="preserve">. Själva estetiken, och en del av logiken, finns i </w:t>
      </w:r>
      <w:proofErr w:type="spellStart"/>
      <w:r>
        <w:t>Frontenden</w:t>
      </w:r>
      <w:proofErr w:type="spellEnd"/>
      <w:r>
        <w:t xml:space="preserve">. Den använder sig främst av att ändra data i databasen, men också att hämta data för uppvisning. I </w:t>
      </w:r>
      <w:proofErr w:type="spellStart"/>
      <w:r>
        <w:t>frontend</w:t>
      </w:r>
      <w:proofErr w:type="spellEnd"/>
      <w:r>
        <w:t xml:space="preserve"> ligger också logiken för ”Power </w:t>
      </w:r>
      <w:proofErr w:type="spellStart"/>
      <w:r>
        <w:t>Saving</w:t>
      </w:r>
      <w:proofErr w:type="spellEnd"/>
      <w:r>
        <w:t xml:space="preserve"> Alert”, som är en av våra främsta funktioner. </w:t>
      </w:r>
      <w:proofErr w:type="gramStart"/>
      <w:r>
        <w:t>Den</w:t>
      </w:r>
      <w:r w:rsidR="00384D32">
        <w:t xml:space="preserve"> både</w:t>
      </w:r>
      <w:proofErr w:type="gramEnd"/>
      <w:r>
        <w:t xml:space="preserve"> hämtar och </w:t>
      </w:r>
      <w:r w:rsidR="00384D32">
        <w:t xml:space="preserve">lagrar data för senare användning. </w:t>
      </w:r>
    </w:p>
    <w:p w14:paraId="29CB6DB6" w14:textId="100124E6" w:rsidR="00384D32" w:rsidRDefault="0046491B" w:rsidP="00714A0E">
      <w:r>
        <w:rPr>
          <w:noProof/>
        </w:rPr>
        <w:drawing>
          <wp:anchor distT="0" distB="0" distL="114300" distR="114300" simplePos="0" relativeHeight="251654656" behindDoc="0" locked="0" layoutInCell="1" allowOverlap="1" wp14:anchorId="0810B9FB" wp14:editId="02CBBA2E">
            <wp:simplePos x="0" y="0"/>
            <wp:positionH relativeFrom="margin">
              <wp:align>right</wp:align>
            </wp:positionH>
            <wp:positionV relativeFrom="paragraph">
              <wp:posOffset>5080</wp:posOffset>
            </wp:positionV>
            <wp:extent cx="3025775" cy="1483995"/>
            <wp:effectExtent l="0" t="0" r="3175" b="190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lockschemaRE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5775" cy="1483995"/>
                    </a:xfrm>
                    <a:prstGeom prst="rect">
                      <a:avLst/>
                    </a:prstGeom>
                  </pic:spPr>
                </pic:pic>
              </a:graphicData>
            </a:graphic>
            <wp14:sizeRelH relativeFrom="page">
              <wp14:pctWidth>0</wp14:pctWidth>
            </wp14:sizeRelH>
            <wp14:sizeRelV relativeFrom="page">
              <wp14:pctHeight>0</wp14:pctHeight>
            </wp14:sizeRelV>
          </wp:anchor>
        </w:drawing>
      </w:r>
    </w:p>
    <w:p w14:paraId="151B3AE4" w14:textId="68BC5817" w:rsidR="00384D32" w:rsidRDefault="00384D32" w:rsidP="00714A0E">
      <w:r>
        <w:t xml:space="preserve">Databasen är en av de viktigaste delarna av systemet. Här lägger de andra systemen upp sin data för lagring. Detta betyder alltså att </w:t>
      </w:r>
      <w:proofErr w:type="spellStart"/>
      <w:r>
        <w:t>Frontend</w:t>
      </w:r>
      <w:proofErr w:type="spellEnd"/>
      <w:r>
        <w:t xml:space="preserve"> kan skaffa data, och lägga upp det på databasen så att </w:t>
      </w:r>
      <w:proofErr w:type="spellStart"/>
      <w:r>
        <w:t>Arduino</w:t>
      </w:r>
      <w:proofErr w:type="spellEnd"/>
      <w:r>
        <w:t xml:space="preserve">, senare kan hämta </w:t>
      </w:r>
      <w:proofErr w:type="spellStart"/>
      <w:r>
        <w:t>Frontends</w:t>
      </w:r>
      <w:proofErr w:type="spellEnd"/>
      <w:r>
        <w:t xml:space="preserve"> data. Man kan säga att databasen är sättet systemen kommunicerar på.</w:t>
      </w:r>
      <w:r w:rsidR="00E676A3">
        <w:t xml:space="preserve"> Exempel på data som finns i vår databas är Ljusstyrka, Av / På, </w:t>
      </w:r>
      <w:proofErr w:type="spellStart"/>
      <w:r w:rsidR="00E676A3">
        <w:t>LjusUtomhus</w:t>
      </w:r>
      <w:proofErr w:type="spellEnd"/>
      <w:r w:rsidR="00E676A3">
        <w:t>.</w:t>
      </w:r>
    </w:p>
    <w:p w14:paraId="63AFE1B6" w14:textId="0FB2C753" w:rsidR="00384D32" w:rsidRDefault="007025B6" w:rsidP="00714A0E">
      <w:proofErr w:type="spellStart"/>
      <w:r>
        <w:t>s</w:t>
      </w:r>
      <w:r w:rsidR="0020645E">
        <w:t>sssss</w:t>
      </w:r>
      <w:proofErr w:type="spellEnd"/>
    </w:p>
    <w:p w14:paraId="3EA1F6EC" w14:textId="6AB0EC69" w:rsidR="00384D32" w:rsidRDefault="0046534A" w:rsidP="00714A0E">
      <w:r>
        <w:rPr>
          <w:noProof/>
        </w:rPr>
        <mc:AlternateContent>
          <mc:Choice Requires="wps">
            <w:drawing>
              <wp:anchor distT="0" distB="0" distL="114300" distR="114300" simplePos="0" relativeHeight="251658243" behindDoc="0" locked="0" layoutInCell="1" allowOverlap="1" wp14:anchorId="6CE5E7BE" wp14:editId="58ED5C37">
                <wp:simplePos x="0" y="0"/>
                <wp:positionH relativeFrom="column">
                  <wp:posOffset>4900295</wp:posOffset>
                </wp:positionH>
                <wp:positionV relativeFrom="paragraph">
                  <wp:posOffset>1969770</wp:posOffset>
                </wp:positionV>
                <wp:extent cx="914400" cy="635"/>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E7A9071" w14:textId="2456F0AB" w:rsidR="00F144DD" w:rsidRPr="00C91891" w:rsidRDefault="00F144DD" w:rsidP="0046534A">
                            <w:pPr>
                              <w:pStyle w:val="Caption"/>
                              <w:rPr>
                                <w:noProof/>
                              </w:rPr>
                            </w:pPr>
                            <w:r>
                              <w:t xml:space="preserve">     </w:t>
                            </w:r>
                            <w:proofErr w:type="spellStart"/>
                            <w:r>
                              <w:t>Wireframe</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5E7BE" id="Text Box 59" o:spid="_x0000_s1028" type="#_x0000_t202" style="position:absolute;margin-left:385.85pt;margin-top:155.1pt;width:1in;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9LgIAAGUEAAAOAAAAZHJzL2Uyb0RvYy54bWysVMFu2zAMvQ/YPwi6L06ytl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" stroked="f">
                <v:textbox style="mso-fit-shape-to-text:t" inset="0,0,0,0">
                  <w:txbxContent>
                    <w:p w14:paraId="6E7A9071" w14:textId="2456F0AB" w:rsidR="00F144DD" w:rsidRPr="00C91891" w:rsidRDefault="00F144DD" w:rsidP="0046534A">
                      <w:pPr>
                        <w:pStyle w:val="Caption"/>
                        <w:rPr>
                          <w:noProof/>
                        </w:rPr>
                      </w:pPr>
                      <w:r>
                        <w:t xml:space="preserve">     </w:t>
                      </w:r>
                      <w:proofErr w:type="spellStart"/>
                      <w:r>
                        <w:t>Wireframe</w:t>
                      </w:r>
                      <w:proofErr w:type="spellEnd"/>
                      <w:r>
                        <w:t xml:space="preserve"> </w:t>
                      </w:r>
                    </w:p>
                  </w:txbxContent>
                </v:textbox>
                <w10:wrap type="square"/>
              </v:shape>
            </w:pict>
          </mc:Fallback>
        </mc:AlternateContent>
      </w:r>
      <w:r>
        <w:rPr>
          <w:noProof/>
        </w:rPr>
        <w:drawing>
          <wp:anchor distT="0" distB="0" distL="114300" distR="114300" simplePos="0" relativeHeight="251658242" behindDoc="0" locked="0" layoutInCell="1" allowOverlap="1" wp14:anchorId="48C3CA43" wp14:editId="4C81B040">
            <wp:simplePos x="0" y="0"/>
            <wp:positionH relativeFrom="margin">
              <wp:align>right</wp:align>
            </wp:positionH>
            <wp:positionV relativeFrom="paragraph">
              <wp:posOffset>143799</wp:posOffset>
            </wp:positionV>
            <wp:extent cx="860425" cy="1769110"/>
            <wp:effectExtent l="0" t="0" r="0" b="254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_20181217-163621_Lamp ap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0425" cy="17691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84D32">
        <w:t>Ard</w:t>
      </w:r>
      <w:r w:rsidR="00D75A6A">
        <w:t>uino</w:t>
      </w:r>
      <w:proofErr w:type="spellEnd"/>
      <w:r w:rsidR="00D75A6A">
        <w:t xml:space="preserve"> är det system som hanterar</w:t>
      </w:r>
      <w:r>
        <w:t xml:space="preserve"> </w:t>
      </w:r>
      <w:r w:rsidR="00384D32">
        <w:t xml:space="preserve">lampan och dess inställningar. </w:t>
      </w:r>
      <w:proofErr w:type="spellStart"/>
      <w:r w:rsidR="00E676A3">
        <w:t>Arduinon</w:t>
      </w:r>
      <w:proofErr w:type="spellEnd"/>
      <w:r w:rsidR="00E676A3">
        <w:t xml:space="preserve"> läser av </w:t>
      </w:r>
      <w:proofErr w:type="spellStart"/>
      <w:r w:rsidR="00E676A3">
        <w:t>datan</w:t>
      </w:r>
      <w:proofErr w:type="spellEnd"/>
      <w:r w:rsidR="00E676A3">
        <w:t xml:space="preserve"> som finns i databasen och använder den för att justera ljuset. När t.ex. </w:t>
      </w:r>
      <w:proofErr w:type="spellStart"/>
      <w:r w:rsidR="00E676A3">
        <w:t>Frontenden</w:t>
      </w:r>
      <w:proofErr w:type="spellEnd"/>
      <w:r w:rsidR="00E676A3">
        <w:t xml:space="preserve"> har lagrat sin Av / På data på databasen, kommer </w:t>
      </w:r>
      <w:proofErr w:type="spellStart"/>
      <w:r w:rsidR="00E676A3">
        <w:t>Arduinon</w:t>
      </w:r>
      <w:proofErr w:type="spellEnd"/>
      <w:r w:rsidR="00E676A3">
        <w:t xml:space="preserve"> och läser av det, </w:t>
      </w:r>
      <w:proofErr w:type="spellStart"/>
      <w:r w:rsidR="00E676A3">
        <w:t>processerar</w:t>
      </w:r>
      <w:proofErr w:type="spellEnd"/>
      <w:r w:rsidR="00E676A3">
        <w:t xml:space="preserve"> det, och ändrar om det ska vara av eller på.</w:t>
      </w:r>
    </w:p>
    <w:p w14:paraId="053F623F" w14:textId="77777777" w:rsidR="00CA25A7" w:rsidRDefault="00CA25A7" w:rsidP="00714A0E"/>
    <w:p w14:paraId="6EE9D060" w14:textId="2EE58806" w:rsidR="00CA25A7" w:rsidRDefault="00CA25A7" w:rsidP="00714A0E">
      <w:proofErr w:type="spellStart"/>
      <w:r>
        <w:t>Backenden</w:t>
      </w:r>
      <w:proofErr w:type="spellEnd"/>
      <w:r>
        <w:t xml:space="preserve"> är själva huvuddelen eftersom alla system går igenom </w:t>
      </w:r>
      <w:proofErr w:type="spellStart"/>
      <w:r>
        <w:t>Backend</w:t>
      </w:r>
      <w:proofErr w:type="spellEnd"/>
      <w:r>
        <w:t xml:space="preserve"> för att kommunicera med varandra. När t.ex. </w:t>
      </w:r>
      <w:proofErr w:type="spellStart"/>
      <w:r>
        <w:t>Frontend</w:t>
      </w:r>
      <w:proofErr w:type="spellEnd"/>
      <w:r>
        <w:t xml:space="preserve"> vill hämta data från Databasen, skickar den en förfrågan till </w:t>
      </w:r>
      <w:proofErr w:type="spellStart"/>
      <w:r>
        <w:t>Backend</w:t>
      </w:r>
      <w:proofErr w:type="spellEnd"/>
      <w:r>
        <w:t xml:space="preserve">, som översätter det och skickar vidare den till Databasen. </w:t>
      </w:r>
      <w:proofErr w:type="spellStart"/>
      <w:r>
        <w:t>Backenden</w:t>
      </w:r>
      <w:proofErr w:type="spellEnd"/>
      <w:r>
        <w:t xml:space="preserve"> får då ett svar av databasen, översätter svaret, för att sedan skicka det tillbaka till </w:t>
      </w:r>
      <w:proofErr w:type="spellStart"/>
      <w:r>
        <w:t>Frontend</w:t>
      </w:r>
      <w:proofErr w:type="spellEnd"/>
      <w:r>
        <w:t xml:space="preserve">. </w:t>
      </w:r>
    </w:p>
    <w:p w14:paraId="642A6E04" w14:textId="75E308F5" w:rsidR="00CA25A7" w:rsidRPr="00714A0E" w:rsidRDefault="00D75A6A" w:rsidP="00986496">
      <w:pPr>
        <w:pStyle w:val="Sammanfattning"/>
      </w:pPr>
      <w:r>
        <w:rPr>
          <w:noProof/>
        </w:rPr>
        <w:lastRenderedPageBreak/>
        <w:drawing>
          <wp:inline distT="0" distB="0" distL="0" distR="0" wp14:anchorId="21DB94CB" wp14:editId="76AE6AE5">
            <wp:extent cx="3623162" cy="2431017"/>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tillståndsgraf.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34855" cy="2438862"/>
                    </a:xfrm>
                    <a:prstGeom prst="rect">
                      <a:avLst/>
                    </a:prstGeom>
                  </pic:spPr>
                </pic:pic>
              </a:graphicData>
            </a:graphic>
          </wp:inline>
        </w:drawing>
      </w:r>
    </w:p>
    <w:p w14:paraId="261EDEDE" w14:textId="0AF31EFC" w:rsidR="00972218" w:rsidRDefault="6DA5B9E1" w:rsidP="00694EF0">
      <w:pPr>
        <w:pStyle w:val="Heading1"/>
      </w:pPr>
      <w:r>
        <w:lastRenderedPageBreak/>
        <w:t>Detaljbeskrivning</w:t>
      </w:r>
    </w:p>
    <w:p w14:paraId="3618B6B3" w14:textId="4687D06C" w:rsidR="6F0680B2" w:rsidRDefault="0022011D" w:rsidP="6F0680B2">
      <w:ins w:id="3" w:author="Spector, Erik">
        <w:r>
          <w:rPr>
            <w:noProof/>
          </w:rPr>
          <w:drawing>
            <wp:anchor distT="0" distB="0" distL="114300" distR="114300" simplePos="0" relativeHeight="251671040" behindDoc="0" locked="0" layoutInCell="1" allowOverlap="1" wp14:anchorId="63539254" wp14:editId="18218B37">
              <wp:simplePos x="0" y="0"/>
              <wp:positionH relativeFrom="column">
                <wp:posOffset>3882390</wp:posOffset>
              </wp:positionH>
              <wp:positionV relativeFrom="paragraph">
                <wp:posOffset>229870</wp:posOffset>
              </wp:positionV>
              <wp:extent cx="2405380" cy="28975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endge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5380" cy="2897505"/>
                      </a:xfrm>
                      <a:prstGeom prst="rect">
                        <a:avLst/>
                      </a:prstGeom>
                    </pic:spPr>
                  </pic:pic>
                </a:graphicData>
              </a:graphic>
              <wp14:sizeRelH relativeFrom="page">
                <wp14:pctWidth>0</wp14:pctWidth>
              </wp14:sizeRelH>
              <wp14:sizeRelV relativeFrom="page">
                <wp14:pctHeight>0</wp14:pctHeight>
              </wp14:sizeRelV>
            </wp:anchor>
          </w:drawing>
        </w:r>
      </w:ins>
    </w:p>
    <w:p w14:paraId="46482DB4" w14:textId="56C3F212" w:rsidR="6F0680B2" w:rsidRDefault="6F0680B2" w:rsidP="6F0680B2">
      <w:r w:rsidRPr="6F0680B2">
        <w:rPr>
          <w:rFonts w:eastAsia="Palatino Linotype" w:cs="Palatino Linotype"/>
          <w:color w:val="000000" w:themeColor="text1"/>
          <w:lang w:val="sv"/>
        </w:rPr>
        <w:t>Här en detaljbeskrivning på vår multifunktionella lamparmatur, den viktigaste och mest komplicerade del i vårat projekt</w:t>
      </w:r>
      <w:r w:rsidRPr="6F0680B2">
        <w:rPr>
          <w:rFonts w:ascii="Calibri" w:eastAsia="Calibri" w:hAnsi="Calibri" w:cs="Calibri"/>
          <w:color w:val="000000" w:themeColor="text1"/>
          <w:lang w:val="sv"/>
        </w:rPr>
        <w:t xml:space="preserve"> är vår “</w:t>
      </w:r>
      <w:r w:rsidRPr="6F0680B2">
        <w:rPr>
          <w:rFonts w:eastAsia="Palatino Linotype" w:cs="Palatino Linotype"/>
          <w:color w:val="000000" w:themeColor="text1"/>
          <w:lang w:val="sv"/>
        </w:rPr>
        <w:t xml:space="preserve">paraplymekanism”. Vår armatur består av 3 olika mekanismer.  </w:t>
      </w:r>
    </w:p>
    <w:p w14:paraId="60C53767" w14:textId="3662B389" w:rsidR="6F0680B2" w:rsidRDefault="6F0680B2" w:rsidP="6F0680B2">
      <w:r w:rsidRPr="6F0680B2">
        <w:rPr>
          <w:rFonts w:eastAsia="Palatino Linotype" w:cs="Palatino Linotype"/>
          <w:color w:val="000000" w:themeColor="text1"/>
          <w:lang w:val="sv"/>
        </w:rPr>
        <w:t xml:space="preserve">Nr 1, Slider med </w:t>
      </w:r>
      <w:proofErr w:type="spellStart"/>
      <w:r w:rsidRPr="6F0680B2">
        <w:rPr>
          <w:rFonts w:eastAsia="Palatino Linotype" w:cs="Palatino Linotype"/>
          <w:color w:val="000000" w:themeColor="text1"/>
          <w:lang w:val="sv"/>
        </w:rPr>
        <w:t>splines</w:t>
      </w:r>
      <w:proofErr w:type="spellEnd"/>
      <w:r w:rsidRPr="6F0680B2">
        <w:rPr>
          <w:rFonts w:eastAsia="Palatino Linotype" w:cs="Palatino Linotype"/>
          <w:color w:val="000000" w:themeColor="text1"/>
          <w:lang w:val="sv"/>
        </w:rPr>
        <w:t xml:space="preserve"> </w:t>
      </w:r>
    </w:p>
    <w:p w14:paraId="70FAD986" w14:textId="3856708A" w:rsidR="6F0680B2" w:rsidRDefault="6F0680B2" w:rsidP="6F0680B2">
      <w:r w:rsidRPr="6F0680B2">
        <w:rPr>
          <w:rFonts w:eastAsia="Palatino Linotype" w:cs="Palatino Linotype"/>
          <w:color w:val="000000" w:themeColor="text1"/>
          <w:lang w:val="sv"/>
        </w:rPr>
        <w:t xml:space="preserve">Nr 2, Låsmekanismen </w:t>
      </w:r>
    </w:p>
    <w:p w14:paraId="3C4EBA65" w14:textId="406D5089" w:rsidR="6F0680B2" w:rsidRDefault="6F0680B2" w:rsidP="6F0680B2">
      <w:r w:rsidRPr="6F0680B2">
        <w:rPr>
          <w:rFonts w:eastAsia="Palatino Linotype" w:cs="Palatino Linotype"/>
          <w:color w:val="000000" w:themeColor="text1"/>
          <w:lang w:val="sv"/>
        </w:rPr>
        <w:t>Nr 3, Paraplymekanismen</w:t>
      </w:r>
    </w:p>
    <w:p w14:paraId="43AA157E" w14:textId="51E65ECF" w:rsidR="6F0680B2" w:rsidRDefault="6F0680B2" w:rsidP="6F0680B2">
      <w:r w:rsidRPr="6F0680B2">
        <w:rPr>
          <w:rFonts w:eastAsia="Palatino Linotype" w:cs="Palatino Linotype"/>
          <w:color w:val="000000" w:themeColor="text1"/>
          <w:lang w:val="sv"/>
        </w:rPr>
        <w:t xml:space="preserve">Vår lampa är både fungerande som taklampa och bordslampa, för att skifta läge använder vi </w:t>
      </w:r>
      <w:proofErr w:type="spellStart"/>
      <w:r w:rsidRPr="6F0680B2">
        <w:rPr>
          <w:rFonts w:eastAsia="Palatino Linotype" w:cs="Palatino Linotype"/>
          <w:color w:val="000000" w:themeColor="text1"/>
          <w:lang w:val="sv"/>
        </w:rPr>
        <w:t>splines</w:t>
      </w:r>
      <w:proofErr w:type="spellEnd"/>
      <w:r w:rsidRPr="6F0680B2">
        <w:rPr>
          <w:rFonts w:eastAsia="Palatino Linotype" w:cs="Palatino Linotype"/>
          <w:color w:val="000000" w:themeColor="text1"/>
          <w:lang w:val="sv"/>
        </w:rPr>
        <w:t xml:space="preserve"> i våran armatur för en mjuk och enkel rörelse. I </w:t>
      </w:r>
      <w:proofErr w:type="spellStart"/>
      <w:r w:rsidRPr="6F0680B2">
        <w:rPr>
          <w:rFonts w:eastAsia="Palatino Linotype" w:cs="Palatino Linotype"/>
          <w:color w:val="000000" w:themeColor="text1"/>
          <w:lang w:val="sv"/>
        </w:rPr>
        <w:t>topplattan</w:t>
      </w:r>
      <w:proofErr w:type="spellEnd"/>
      <w:r w:rsidRPr="6F0680B2">
        <w:rPr>
          <w:rFonts w:eastAsia="Palatino Linotype" w:cs="Palatino Linotype"/>
          <w:color w:val="000000" w:themeColor="text1"/>
          <w:lang w:val="sv"/>
        </w:rPr>
        <w:t xml:space="preserve"> finns en printad del i plast för att förstärka och skapa en slitstark koppling mellan stången och </w:t>
      </w:r>
      <w:proofErr w:type="spellStart"/>
      <w:r w:rsidRPr="6F0680B2">
        <w:rPr>
          <w:rFonts w:eastAsia="Palatino Linotype" w:cs="Palatino Linotype"/>
          <w:color w:val="000000" w:themeColor="text1"/>
          <w:lang w:val="sv"/>
        </w:rPr>
        <w:t>topplattan</w:t>
      </w:r>
      <w:proofErr w:type="spellEnd"/>
      <w:r w:rsidRPr="6F0680B2">
        <w:rPr>
          <w:rFonts w:eastAsia="Palatino Linotype" w:cs="Palatino Linotype"/>
          <w:color w:val="000000" w:themeColor="text1"/>
          <w:lang w:val="sv"/>
        </w:rPr>
        <w:t>, för att förhindra glapp men inte vara för tajt har vi ett avstånd på 0,5 mm mellan dom två olika delarna. Vi har även vår strömtillförsel till lysdioderna i stången med hjälp av ett hål som skär vertikalt genom armaturen. Strömtillförseln får vi genom två olika uttag, för ”</w:t>
      </w:r>
      <w:proofErr w:type="spellStart"/>
      <w:r w:rsidRPr="6F0680B2">
        <w:rPr>
          <w:rFonts w:eastAsia="Palatino Linotype" w:cs="Palatino Linotype"/>
          <w:color w:val="000000" w:themeColor="text1"/>
          <w:lang w:val="sv"/>
        </w:rPr>
        <w:t>Bordsläget</w:t>
      </w:r>
      <w:proofErr w:type="spellEnd"/>
      <w:r w:rsidRPr="6F0680B2">
        <w:rPr>
          <w:rFonts w:eastAsia="Palatino Linotype" w:cs="Palatino Linotype"/>
          <w:color w:val="000000" w:themeColor="text1"/>
          <w:lang w:val="sv"/>
        </w:rPr>
        <w:t xml:space="preserve">” finns ett uttag placerat på bottenplattan. </w:t>
      </w:r>
      <w:proofErr w:type="spellStart"/>
      <w:r w:rsidRPr="6F0680B2">
        <w:rPr>
          <w:rFonts w:eastAsia="Palatino Linotype" w:cs="Palatino Linotype"/>
          <w:color w:val="000000" w:themeColor="text1"/>
          <w:lang w:val="sv"/>
        </w:rPr>
        <w:t>Stömmtillförseln</w:t>
      </w:r>
      <w:proofErr w:type="spellEnd"/>
      <w:r w:rsidRPr="6F0680B2">
        <w:rPr>
          <w:rFonts w:eastAsia="Palatino Linotype" w:cs="Palatino Linotype"/>
          <w:color w:val="000000" w:themeColor="text1"/>
          <w:lang w:val="sv"/>
        </w:rPr>
        <w:t xml:space="preserve"> för ”</w:t>
      </w:r>
      <w:proofErr w:type="spellStart"/>
      <w:r w:rsidRPr="6F0680B2">
        <w:rPr>
          <w:rFonts w:eastAsia="Palatino Linotype" w:cs="Palatino Linotype"/>
          <w:color w:val="000000" w:themeColor="text1"/>
          <w:lang w:val="sv"/>
        </w:rPr>
        <w:t>Takläget</w:t>
      </w:r>
      <w:proofErr w:type="spellEnd"/>
      <w:r w:rsidRPr="6F0680B2">
        <w:rPr>
          <w:rFonts w:eastAsia="Palatino Linotype" w:cs="Palatino Linotype"/>
          <w:color w:val="000000" w:themeColor="text1"/>
          <w:lang w:val="sv"/>
        </w:rPr>
        <w:t>” finns ett uttag högst upp på stången som sitter i ett hål som går horisontellt helt igenom stången.</w:t>
      </w:r>
    </w:p>
    <w:p w14:paraId="60BA5BE1" w14:textId="4CD20A93" w:rsidR="6F0680B2" w:rsidRDefault="6F0680B2" w:rsidP="6F0680B2">
      <w:r w:rsidRPr="6F0680B2">
        <w:rPr>
          <w:rFonts w:eastAsia="Palatino Linotype" w:cs="Palatino Linotype"/>
          <w:color w:val="000000" w:themeColor="text1"/>
          <w:lang w:val="sv"/>
        </w:rPr>
        <w:t xml:space="preserve"> </w:t>
      </w:r>
    </w:p>
    <w:p w14:paraId="5113C1B8" w14:textId="7FA5842A" w:rsidR="6F0680B2" w:rsidRDefault="6F0680B2" w:rsidP="6F0680B2">
      <w:r w:rsidRPr="6F0680B2">
        <w:rPr>
          <w:rFonts w:eastAsia="Palatino Linotype" w:cs="Palatino Linotype"/>
          <w:color w:val="000000" w:themeColor="text1"/>
          <w:lang w:val="sv"/>
        </w:rPr>
        <w:t xml:space="preserve">Våran låsmekanism är både slitstark och enkel att hantera, låsmekanismen fungerar genom att föra in två </w:t>
      </w:r>
      <w:proofErr w:type="spellStart"/>
      <w:r w:rsidRPr="6F0680B2">
        <w:rPr>
          <w:rFonts w:eastAsia="Palatino Linotype" w:cs="Palatino Linotype"/>
          <w:color w:val="000000" w:themeColor="text1"/>
          <w:lang w:val="sv"/>
        </w:rPr>
        <w:t>stoppinnar</w:t>
      </w:r>
      <w:proofErr w:type="spellEnd"/>
      <w:r w:rsidRPr="6F0680B2">
        <w:rPr>
          <w:rFonts w:eastAsia="Palatino Linotype" w:cs="Palatino Linotype"/>
          <w:color w:val="000000" w:themeColor="text1"/>
          <w:lang w:val="sv"/>
        </w:rPr>
        <w:t xml:space="preserve"> i två gjorda hål i armaturen. För ”</w:t>
      </w:r>
      <w:proofErr w:type="spellStart"/>
      <w:r w:rsidRPr="6F0680B2">
        <w:rPr>
          <w:rFonts w:eastAsia="Palatino Linotype" w:cs="Palatino Linotype"/>
          <w:color w:val="000000" w:themeColor="text1"/>
          <w:lang w:val="sv"/>
        </w:rPr>
        <w:t>Bordsläget</w:t>
      </w:r>
      <w:proofErr w:type="spellEnd"/>
      <w:r w:rsidRPr="6F0680B2">
        <w:rPr>
          <w:rFonts w:eastAsia="Palatino Linotype" w:cs="Palatino Linotype"/>
          <w:color w:val="000000" w:themeColor="text1"/>
          <w:lang w:val="sv"/>
        </w:rPr>
        <w:t xml:space="preserve">” finns inga hål, istället finns det en plan yta på toppen av stången där </w:t>
      </w:r>
      <w:proofErr w:type="spellStart"/>
      <w:r w:rsidRPr="6F0680B2">
        <w:rPr>
          <w:rFonts w:eastAsia="Palatino Linotype" w:cs="Palatino Linotype"/>
          <w:color w:val="000000" w:themeColor="text1"/>
          <w:lang w:val="sv"/>
        </w:rPr>
        <w:t>stoppinnarna</w:t>
      </w:r>
      <w:proofErr w:type="spellEnd"/>
      <w:r w:rsidRPr="6F0680B2">
        <w:rPr>
          <w:rFonts w:eastAsia="Palatino Linotype" w:cs="Palatino Linotype"/>
          <w:color w:val="000000" w:themeColor="text1"/>
          <w:lang w:val="sv"/>
        </w:rPr>
        <w:t xml:space="preserve"> låser fast. Låsmekanismen för ”</w:t>
      </w:r>
      <w:proofErr w:type="spellStart"/>
      <w:r w:rsidRPr="6F0680B2">
        <w:rPr>
          <w:rFonts w:eastAsia="Palatino Linotype" w:cs="Palatino Linotype"/>
          <w:color w:val="000000" w:themeColor="text1"/>
          <w:lang w:val="sv"/>
        </w:rPr>
        <w:t>Takläget</w:t>
      </w:r>
      <w:proofErr w:type="spellEnd"/>
      <w:r w:rsidRPr="6F0680B2">
        <w:rPr>
          <w:rFonts w:eastAsia="Palatino Linotype" w:cs="Palatino Linotype"/>
          <w:color w:val="000000" w:themeColor="text1"/>
          <w:lang w:val="sv"/>
        </w:rPr>
        <w:t>” utgörs av två gjorda hål längt ner på stången, detta är för att låsa lampans vingar i det ”vidgade” läget.</w:t>
      </w:r>
    </w:p>
    <w:p w14:paraId="63B42E80" w14:textId="012DC003" w:rsidR="6F0680B2" w:rsidRDefault="6F0680B2" w:rsidP="6F0680B2">
      <w:r w:rsidRPr="6F0680B2">
        <w:rPr>
          <w:rFonts w:eastAsia="Palatino Linotype" w:cs="Palatino Linotype"/>
          <w:color w:val="000000" w:themeColor="text1"/>
          <w:lang w:val="sv"/>
        </w:rPr>
        <w:t xml:space="preserve"> </w:t>
      </w:r>
    </w:p>
    <w:p w14:paraId="54AF4E72" w14:textId="5C6D24C1" w:rsidR="6F0680B2" w:rsidRDefault="6F0680B2" w:rsidP="6F0680B2">
      <w:r w:rsidRPr="6F0680B2">
        <w:rPr>
          <w:rFonts w:eastAsia="Palatino Linotype" w:cs="Palatino Linotype"/>
          <w:color w:val="000000" w:themeColor="text1"/>
          <w:lang w:val="sv"/>
        </w:rPr>
        <w:t xml:space="preserve">Vingfunktionen på lampan gör att ljusbilden blir större och lampan får en större vidd. Denna funktion fungerar genom att bottenplattan är större än </w:t>
      </w:r>
      <w:proofErr w:type="spellStart"/>
      <w:r w:rsidRPr="6F0680B2">
        <w:rPr>
          <w:rFonts w:eastAsia="Palatino Linotype" w:cs="Palatino Linotype"/>
          <w:color w:val="000000" w:themeColor="text1"/>
          <w:lang w:val="sv"/>
        </w:rPr>
        <w:t>topplattan</w:t>
      </w:r>
      <w:proofErr w:type="spellEnd"/>
      <w:r w:rsidRPr="6F0680B2">
        <w:rPr>
          <w:rFonts w:eastAsia="Palatino Linotype" w:cs="Palatino Linotype"/>
          <w:color w:val="000000" w:themeColor="text1"/>
          <w:lang w:val="sv"/>
        </w:rPr>
        <w:t xml:space="preserve"> och vingarna är delad på två med en 45 graders vinkel. När </w:t>
      </w:r>
      <w:proofErr w:type="spellStart"/>
      <w:r w:rsidRPr="6F0680B2">
        <w:rPr>
          <w:rFonts w:eastAsia="Palatino Linotype" w:cs="Palatino Linotype"/>
          <w:color w:val="000000" w:themeColor="text1"/>
          <w:lang w:val="sv"/>
        </w:rPr>
        <w:t>bottenpalttan</w:t>
      </w:r>
      <w:proofErr w:type="spellEnd"/>
      <w:r w:rsidRPr="6F0680B2">
        <w:rPr>
          <w:rFonts w:eastAsia="Palatino Linotype" w:cs="Palatino Linotype"/>
          <w:color w:val="000000" w:themeColor="text1"/>
          <w:lang w:val="sv"/>
        </w:rPr>
        <w:t xml:space="preserve"> skjuts upp trycks vingarna ut och vidgar lampan, när bottenplattan och </w:t>
      </w:r>
      <w:proofErr w:type="spellStart"/>
      <w:r w:rsidRPr="6F0680B2">
        <w:rPr>
          <w:rFonts w:eastAsia="Palatino Linotype" w:cs="Palatino Linotype"/>
          <w:color w:val="000000" w:themeColor="text1"/>
          <w:lang w:val="sv"/>
        </w:rPr>
        <w:t>topplattan</w:t>
      </w:r>
      <w:proofErr w:type="spellEnd"/>
      <w:r w:rsidRPr="6F0680B2">
        <w:rPr>
          <w:rFonts w:eastAsia="Palatino Linotype" w:cs="Palatino Linotype"/>
          <w:color w:val="000000" w:themeColor="text1"/>
          <w:lang w:val="sv"/>
        </w:rPr>
        <w:t xml:space="preserve"> når varandra så kan låsmekanismen skjutas in i armaturens gjorda hål för att sedan låsa fast lampan i “</w:t>
      </w:r>
      <w:proofErr w:type="spellStart"/>
      <w:r w:rsidRPr="6F0680B2">
        <w:rPr>
          <w:rFonts w:eastAsia="Palatino Linotype" w:cs="Palatino Linotype"/>
          <w:color w:val="000000" w:themeColor="text1"/>
          <w:lang w:val="sv"/>
        </w:rPr>
        <w:t>Takläget</w:t>
      </w:r>
      <w:proofErr w:type="spellEnd"/>
      <w:r w:rsidRPr="6F0680B2">
        <w:rPr>
          <w:rFonts w:eastAsia="Palatino Linotype" w:cs="Palatino Linotype"/>
          <w:color w:val="000000" w:themeColor="text1"/>
          <w:lang w:val="sv"/>
        </w:rPr>
        <w:t xml:space="preserve">”. </w:t>
      </w:r>
    </w:p>
    <w:p w14:paraId="2F5D30DD" w14:textId="1C8AEB2B" w:rsidR="6F0680B2" w:rsidRDefault="6F0680B2" w:rsidP="6F0680B2">
      <w:r w:rsidRPr="6F0680B2">
        <w:rPr>
          <w:rFonts w:eastAsia="Palatino Linotype" w:cs="Palatino Linotype"/>
          <w:color w:val="000000" w:themeColor="text1"/>
          <w:lang w:val="sv"/>
        </w:rPr>
        <w:t xml:space="preserve"> </w:t>
      </w:r>
    </w:p>
    <w:p w14:paraId="265665CC" w14:textId="5F00B0ED" w:rsidR="6F0680B2" w:rsidRDefault="6F0680B2" w:rsidP="6F0680B2">
      <w:r w:rsidRPr="6F0680B2">
        <w:rPr>
          <w:rFonts w:eastAsia="Palatino Linotype" w:cs="Palatino Linotype"/>
          <w:color w:val="000000" w:themeColor="text1"/>
          <w:lang w:val="sv"/>
        </w:rPr>
        <w:t>Våran lösning på ”</w:t>
      </w:r>
      <w:proofErr w:type="spellStart"/>
      <w:r w:rsidRPr="6F0680B2">
        <w:rPr>
          <w:rFonts w:eastAsia="Palatino Linotype" w:cs="Palatino Linotype"/>
          <w:color w:val="000000" w:themeColor="text1"/>
          <w:lang w:val="sv"/>
        </w:rPr>
        <w:t>Takläget</w:t>
      </w:r>
      <w:proofErr w:type="spellEnd"/>
      <w:r w:rsidRPr="6F0680B2">
        <w:rPr>
          <w:rFonts w:eastAsia="Palatino Linotype" w:cs="Palatino Linotype"/>
          <w:color w:val="000000" w:themeColor="text1"/>
          <w:lang w:val="sv"/>
        </w:rPr>
        <w:t>” är att tillverka en adapter för att hänga lampan i, därför finns en kropp högst upp på armaturen. Adaptern till lampan fungerar så att du börjar med att knäppa fast den i taket (Denna är gjord för ett tak med takplattor), sedan är det bara att föra in själva knoppen på armaturen i fästet.</w:t>
      </w:r>
    </w:p>
    <w:p w14:paraId="076EA570" w14:textId="150CF2D9" w:rsidR="6DA5B9E1" w:rsidRDefault="6DA5B9E1" w:rsidP="6DA5B9E1"/>
    <w:p w14:paraId="70B871D5" w14:textId="25F69285" w:rsidR="00782515" w:rsidRDefault="003F014B" w:rsidP="00782515">
      <w:pPr>
        <w:pStyle w:val="Heading2"/>
      </w:pPr>
      <w:proofErr w:type="spellStart"/>
      <w:r>
        <w:t>Backend</w:t>
      </w:r>
      <w:proofErr w:type="spellEnd"/>
    </w:p>
    <w:p w14:paraId="2292ABF9" w14:textId="2BEC9FF7" w:rsidR="00144D13" w:rsidRDefault="00144D13" w:rsidP="00144D13">
      <w:proofErr w:type="spellStart"/>
      <w:r>
        <w:t>Backenden</w:t>
      </w:r>
      <w:proofErr w:type="spellEnd"/>
      <w:r>
        <w:t xml:space="preserve"> är en av de viktigaste delarna av hela systemet. Den letar hela tiden efter så kallade ”REQUESTS” som andra enheter skickar till </w:t>
      </w:r>
      <w:proofErr w:type="spellStart"/>
      <w:r>
        <w:t>backendet</w:t>
      </w:r>
      <w:proofErr w:type="spellEnd"/>
      <w:r>
        <w:t xml:space="preserve">. De ”REQUESTS” som vi använder oss av är ”GET” och ”POST”. När den t.ex. identifierar en ”GET REQUEST” </w:t>
      </w:r>
      <w:r>
        <w:lastRenderedPageBreak/>
        <w:t>kommer koden nedanför ”</w:t>
      </w:r>
      <w:proofErr w:type="spellStart"/>
      <w:r>
        <w:t>router.get</w:t>
      </w:r>
      <w:proofErr w:type="spellEnd"/>
      <w:r>
        <w:t xml:space="preserve">” köras. Först körs lite SQL kod för att hämta all data i databasen. Sedan sparas detta i </w:t>
      </w:r>
      <w:proofErr w:type="spellStart"/>
      <w:r>
        <w:t>ValuesfromDB</w:t>
      </w:r>
      <w:proofErr w:type="spellEnd"/>
      <w:r>
        <w:t xml:space="preserve"> och skickas tillbaka till enheten som frågade om </w:t>
      </w:r>
      <w:proofErr w:type="spellStart"/>
      <w:r>
        <w:t>datan</w:t>
      </w:r>
      <w:proofErr w:type="spellEnd"/>
      <w:r>
        <w:t>.</w:t>
      </w:r>
    </w:p>
    <w:p w14:paraId="73E4F335" w14:textId="369E90FB" w:rsidR="00144D13" w:rsidRDefault="00144D13" w:rsidP="00144D13"/>
    <w:p w14:paraId="5FCF3C14" w14:textId="39D3F71C" w:rsidR="00144D13" w:rsidRDefault="00516939" w:rsidP="00144D13">
      <w:r>
        <w:rPr>
          <w:noProof/>
        </w:rPr>
        <w:drawing>
          <wp:anchor distT="0" distB="0" distL="114300" distR="114300" simplePos="0" relativeHeight="251652608" behindDoc="0" locked="0" layoutInCell="1" allowOverlap="1" wp14:anchorId="298351C8" wp14:editId="74270B51">
            <wp:simplePos x="0" y="0"/>
            <wp:positionH relativeFrom="margin">
              <wp:posOffset>3810932</wp:posOffset>
            </wp:positionH>
            <wp:positionV relativeFrom="paragraph">
              <wp:posOffset>650421</wp:posOffset>
            </wp:positionV>
            <wp:extent cx="2557145" cy="301625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martbacken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57145" cy="3016250"/>
                    </a:xfrm>
                    <a:prstGeom prst="rect">
                      <a:avLst/>
                    </a:prstGeom>
                  </pic:spPr>
                </pic:pic>
              </a:graphicData>
            </a:graphic>
            <wp14:sizeRelH relativeFrom="page">
              <wp14:pctWidth>0</wp14:pctWidth>
            </wp14:sizeRelH>
            <wp14:sizeRelV relativeFrom="page">
              <wp14:pctHeight>0</wp14:pctHeight>
            </wp14:sizeRelV>
          </wp:anchor>
        </w:drawing>
      </w:r>
      <w:r w:rsidR="00144D13">
        <w:t xml:space="preserve">Vi har också en så kallad ”Smart </w:t>
      </w:r>
      <w:proofErr w:type="spellStart"/>
      <w:r w:rsidR="00144D13">
        <w:t>Backend</w:t>
      </w:r>
      <w:proofErr w:type="spellEnd"/>
      <w:r w:rsidR="00144D13">
        <w:t xml:space="preserve">”. Ett problem som uppstådde när vi jobbade med </w:t>
      </w:r>
      <w:proofErr w:type="spellStart"/>
      <w:r w:rsidR="00144D13">
        <w:t>backend</w:t>
      </w:r>
      <w:proofErr w:type="spellEnd"/>
      <w:r w:rsidR="00144D13">
        <w:t xml:space="preserve"> var att vi den hela tiden uppdaterade alla värden i databasen, även fast vi inte skickade med just de värdena. Så om vi t.ex. bara ville skicka ”</w:t>
      </w:r>
      <w:proofErr w:type="spellStart"/>
      <w:r w:rsidR="00144D13">
        <w:t>previousTime</w:t>
      </w:r>
      <w:proofErr w:type="spellEnd"/>
      <w:r w:rsidR="00144D13">
        <w:t>” till databasen, återställdes alla andra värden i databasen. Vi löste detta genom att skapa en ”</w:t>
      </w:r>
      <w:proofErr w:type="spellStart"/>
      <w:r w:rsidR="00144D13">
        <w:t>queryString</w:t>
      </w:r>
      <w:proofErr w:type="spellEnd"/>
      <w:r w:rsidR="00144D13">
        <w:t>”, som ändras beroende på vad enheten skickar in, och sedan använder ”</w:t>
      </w:r>
      <w:proofErr w:type="spellStart"/>
      <w:r w:rsidR="00144D13">
        <w:t>queryString</w:t>
      </w:r>
      <w:proofErr w:type="spellEnd"/>
      <w:r w:rsidR="00144D13">
        <w:t>” för att köra SQL kod. Först tittar vi vilka värden som skickades med, och använder dessa för att ändra ”</w:t>
      </w:r>
      <w:proofErr w:type="spellStart"/>
      <w:r w:rsidR="00144D13">
        <w:t>queryString</w:t>
      </w:r>
      <w:proofErr w:type="spellEnd"/>
      <w:r w:rsidR="00144D13">
        <w:t>”. Om enheten t.ex. skickar med ”</w:t>
      </w:r>
      <w:proofErr w:type="spellStart"/>
      <w:r w:rsidR="00144D13">
        <w:t>previousTime</w:t>
      </w:r>
      <w:proofErr w:type="spellEnd"/>
      <w:r w:rsidR="00144D13">
        <w:t>”, kommer ”</w:t>
      </w:r>
      <w:proofErr w:type="spellStart"/>
      <w:r w:rsidR="00144D13">
        <w:t>queryString</w:t>
      </w:r>
      <w:proofErr w:type="spellEnd"/>
      <w:r w:rsidR="00144D13">
        <w:t>” utökas med ”</w:t>
      </w:r>
      <w:proofErr w:type="spellStart"/>
      <w:r w:rsidR="00144D13">
        <w:t>previousTime</w:t>
      </w:r>
      <w:proofErr w:type="spellEnd"/>
      <w:r w:rsidR="00144D13">
        <w:t xml:space="preserve"> = ”. </w:t>
      </w:r>
      <w:r w:rsidR="0093757A">
        <w:t xml:space="preserve"> Sedan använder vi våran ”</w:t>
      </w:r>
      <w:proofErr w:type="spellStart"/>
      <w:r w:rsidR="0093757A">
        <w:t>queryString</w:t>
      </w:r>
      <w:proofErr w:type="spellEnd"/>
      <w:r w:rsidR="0093757A">
        <w:t>” för att köra SQL och ”posta” värdena till databasen.</w:t>
      </w:r>
    </w:p>
    <w:p w14:paraId="26CD1A45" w14:textId="2006478B" w:rsidR="00AE1207" w:rsidRDefault="00AE1207" w:rsidP="00144D13"/>
    <w:p w14:paraId="2BF35B84" w14:textId="4DFFC88C" w:rsidR="00AE1207" w:rsidRDefault="00AE1207" w:rsidP="00144D13">
      <w:r>
        <w:t xml:space="preserve">Nedan har vi dokumentation på våra variabler och </w:t>
      </w:r>
      <w:proofErr w:type="spellStart"/>
      <w:r>
        <w:t>requests</w:t>
      </w:r>
      <w:proofErr w:type="spellEnd"/>
      <w:r>
        <w:t>.</w:t>
      </w:r>
    </w:p>
    <w:tbl>
      <w:tblPr>
        <w:tblStyle w:val="TableGrid"/>
        <w:tblW w:w="0" w:type="auto"/>
        <w:tblLook w:val="04A0" w:firstRow="1" w:lastRow="0" w:firstColumn="1" w:lastColumn="0" w:noHBand="0" w:noVBand="1"/>
      </w:tblPr>
      <w:tblGrid>
        <w:gridCol w:w="1509"/>
        <w:gridCol w:w="1510"/>
        <w:gridCol w:w="1510"/>
        <w:gridCol w:w="1511"/>
        <w:gridCol w:w="1511"/>
        <w:gridCol w:w="1511"/>
      </w:tblGrid>
      <w:tr w:rsidR="00AE1207" w14:paraId="5AD0A2F2" w14:textId="77777777" w:rsidTr="00AE1207">
        <w:tc>
          <w:tcPr>
            <w:tcW w:w="3020" w:type="dxa"/>
            <w:gridSpan w:val="2"/>
          </w:tcPr>
          <w:p w14:paraId="27A2B51F" w14:textId="7E01F5C6" w:rsidR="00AE1207" w:rsidRDefault="00AE1207" w:rsidP="00144D13">
            <w:proofErr w:type="spellStart"/>
            <w:r>
              <w:t>Field</w:t>
            </w:r>
            <w:proofErr w:type="spellEnd"/>
            <w:r>
              <w:t xml:space="preserve"> </w:t>
            </w:r>
            <w:proofErr w:type="spellStart"/>
            <w:r>
              <w:t>Name</w:t>
            </w:r>
            <w:proofErr w:type="spellEnd"/>
          </w:p>
        </w:tc>
        <w:tc>
          <w:tcPr>
            <w:tcW w:w="3021" w:type="dxa"/>
            <w:gridSpan w:val="2"/>
          </w:tcPr>
          <w:p w14:paraId="280B2521" w14:textId="45A68D92" w:rsidR="00AE1207" w:rsidRDefault="00AE1207" w:rsidP="00144D13">
            <w:proofErr w:type="spellStart"/>
            <w:r>
              <w:t>Type</w:t>
            </w:r>
            <w:proofErr w:type="spellEnd"/>
          </w:p>
        </w:tc>
        <w:tc>
          <w:tcPr>
            <w:tcW w:w="3021" w:type="dxa"/>
            <w:gridSpan w:val="2"/>
          </w:tcPr>
          <w:p w14:paraId="4E9C3CAD" w14:textId="6B8F244A" w:rsidR="00AE1207" w:rsidRDefault="00AE1207" w:rsidP="00144D13">
            <w:proofErr w:type="spellStart"/>
            <w:r>
              <w:t>Description</w:t>
            </w:r>
            <w:proofErr w:type="spellEnd"/>
          </w:p>
        </w:tc>
      </w:tr>
      <w:tr w:rsidR="00AE1207" w14:paraId="7BF76F87" w14:textId="77777777" w:rsidTr="00AE1207">
        <w:tc>
          <w:tcPr>
            <w:tcW w:w="3020" w:type="dxa"/>
            <w:gridSpan w:val="2"/>
          </w:tcPr>
          <w:p w14:paraId="1107FF8C" w14:textId="6A5DEABA" w:rsidR="00AE1207" w:rsidRDefault="00AE1207" w:rsidP="00144D13">
            <w:proofErr w:type="spellStart"/>
            <w:r>
              <w:t>Name</w:t>
            </w:r>
            <w:proofErr w:type="spellEnd"/>
          </w:p>
        </w:tc>
        <w:tc>
          <w:tcPr>
            <w:tcW w:w="3021" w:type="dxa"/>
            <w:gridSpan w:val="2"/>
          </w:tcPr>
          <w:p w14:paraId="7AE36B55" w14:textId="6836CE1A" w:rsidR="00AE1207" w:rsidRDefault="00AE1207" w:rsidP="00144D13">
            <w:r>
              <w:t>String</w:t>
            </w:r>
          </w:p>
        </w:tc>
        <w:tc>
          <w:tcPr>
            <w:tcW w:w="3021" w:type="dxa"/>
            <w:gridSpan w:val="2"/>
          </w:tcPr>
          <w:p w14:paraId="0199950B" w14:textId="252F5953" w:rsidR="00AE1207" w:rsidRDefault="00AE1207" w:rsidP="00144D13">
            <w:r>
              <w:t>Namnet på lampan</w:t>
            </w:r>
          </w:p>
        </w:tc>
      </w:tr>
      <w:tr w:rsidR="00AE1207" w14:paraId="59E6D9C5" w14:textId="77777777" w:rsidTr="00AE1207">
        <w:tc>
          <w:tcPr>
            <w:tcW w:w="3020" w:type="dxa"/>
            <w:gridSpan w:val="2"/>
          </w:tcPr>
          <w:p w14:paraId="5E7E9883" w14:textId="41C59A1C" w:rsidR="00AE1207" w:rsidRDefault="00AE1207" w:rsidP="00144D13">
            <w:proofErr w:type="spellStart"/>
            <w:r>
              <w:t>Temperature</w:t>
            </w:r>
            <w:proofErr w:type="spellEnd"/>
          </w:p>
        </w:tc>
        <w:tc>
          <w:tcPr>
            <w:tcW w:w="3021" w:type="dxa"/>
            <w:gridSpan w:val="2"/>
          </w:tcPr>
          <w:p w14:paraId="39ADB261" w14:textId="1AED0229" w:rsidR="00AE1207" w:rsidRDefault="00AE1207" w:rsidP="00144D13">
            <w:proofErr w:type="spellStart"/>
            <w:r>
              <w:t>Int</w:t>
            </w:r>
            <w:proofErr w:type="spellEnd"/>
          </w:p>
        </w:tc>
        <w:tc>
          <w:tcPr>
            <w:tcW w:w="3021" w:type="dxa"/>
            <w:gridSpan w:val="2"/>
          </w:tcPr>
          <w:p w14:paraId="57A11671" w14:textId="529203D8" w:rsidR="00AE1207" w:rsidRDefault="00AE1207" w:rsidP="00144D13">
            <w:r>
              <w:t>Kallt / Varmt</w:t>
            </w:r>
          </w:p>
        </w:tc>
      </w:tr>
      <w:tr w:rsidR="00AE1207" w14:paraId="14966BD4" w14:textId="77777777" w:rsidTr="00AE1207">
        <w:tc>
          <w:tcPr>
            <w:tcW w:w="3020" w:type="dxa"/>
            <w:gridSpan w:val="2"/>
          </w:tcPr>
          <w:p w14:paraId="083D49EA" w14:textId="274FA30E" w:rsidR="00AE1207" w:rsidRDefault="00AE1207" w:rsidP="00144D13">
            <w:proofErr w:type="spellStart"/>
            <w:r>
              <w:t>Strength</w:t>
            </w:r>
            <w:proofErr w:type="spellEnd"/>
          </w:p>
        </w:tc>
        <w:tc>
          <w:tcPr>
            <w:tcW w:w="3021" w:type="dxa"/>
            <w:gridSpan w:val="2"/>
          </w:tcPr>
          <w:p w14:paraId="32494656" w14:textId="54E7AC57" w:rsidR="00AE1207" w:rsidRDefault="00AE1207" w:rsidP="00144D13">
            <w:proofErr w:type="spellStart"/>
            <w:r>
              <w:t>Int</w:t>
            </w:r>
            <w:proofErr w:type="spellEnd"/>
          </w:p>
        </w:tc>
        <w:tc>
          <w:tcPr>
            <w:tcW w:w="3021" w:type="dxa"/>
            <w:gridSpan w:val="2"/>
          </w:tcPr>
          <w:p w14:paraId="401C3127" w14:textId="1D99C47C" w:rsidR="00AE1207" w:rsidRDefault="00AE1207" w:rsidP="00144D13">
            <w:r>
              <w:t>Ljusstyrka på lampan</w:t>
            </w:r>
          </w:p>
        </w:tc>
      </w:tr>
      <w:tr w:rsidR="00AE1207" w14:paraId="6CB46EDE" w14:textId="77777777" w:rsidTr="00AE1207">
        <w:tc>
          <w:tcPr>
            <w:tcW w:w="3020" w:type="dxa"/>
            <w:gridSpan w:val="2"/>
          </w:tcPr>
          <w:p w14:paraId="69B36281" w14:textId="056495DB" w:rsidR="00AE1207" w:rsidRDefault="00AE1207" w:rsidP="00144D13">
            <w:proofErr w:type="spellStart"/>
            <w:r>
              <w:t>Onoroff</w:t>
            </w:r>
            <w:proofErr w:type="spellEnd"/>
          </w:p>
        </w:tc>
        <w:tc>
          <w:tcPr>
            <w:tcW w:w="3021" w:type="dxa"/>
            <w:gridSpan w:val="2"/>
          </w:tcPr>
          <w:p w14:paraId="21D6DB70" w14:textId="28DAA519" w:rsidR="00AE1207" w:rsidRDefault="00AE1207" w:rsidP="00144D13">
            <w:proofErr w:type="spellStart"/>
            <w:r>
              <w:t>Int</w:t>
            </w:r>
            <w:proofErr w:type="spellEnd"/>
          </w:p>
        </w:tc>
        <w:tc>
          <w:tcPr>
            <w:tcW w:w="3021" w:type="dxa"/>
            <w:gridSpan w:val="2"/>
          </w:tcPr>
          <w:p w14:paraId="4AAD12BB" w14:textId="7405B69E" w:rsidR="00AE1207" w:rsidRDefault="00AE1207" w:rsidP="00144D13">
            <w:r>
              <w:t>Av / På</w:t>
            </w:r>
          </w:p>
        </w:tc>
      </w:tr>
      <w:tr w:rsidR="00AE1207" w14:paraId="41335C5F" w14:textId="77777777" w:rsidTr="00AE1207">
        <w:tc>
          <w:tcPr>
            <w:tcW w:w="3020" w:type="dxa"/>
            <w:gridSpan w:val="2"/>
          </w:tcPr>
          <w:p w14:paraId="610E19CE" w14:textId="188EF710" w:rsidR="00AE1207" w:rsidRDefault="003348E3" w:rsidP="00144D13">
            <w:proofErr w:type="spellStart"/>
            <w:r>
              <w:t>Brightness</w:t>
            </w:r>
            <w:proofErr w:type="spellEnd"/>
          </w:p>
        </w:tc>
        <w:tc>
          <w:tcPr>
            <w:tcW w:w="3021" w:type="dxa"/>
            <w:gridSpan w:val="2"/>
          </w:tcPr>
          <w:p w14:paraId="7500E80C" w14:textId="60FA5851" w:rsidR="00AE1207" w:rsidRDefault="003348E3" w:rsidP="00144D13">
            <w:proofErr w:type="spellStart"/>
            <w:r>
              <w:t>Int</w:t>
            </w:r>
            <w:proofErr w:type="spellEnd"/>
          </w:p>
        </w:tc>
        <w:tc>
          <w:tcPr>
            <w:tcW w:w="3021" w:type="dxa"/>
            <w:gridSpan w:val="2"/>
          </w:tcPr>
          <w:p w14:paraId="3ED309FF" w14:textId="4D387A5D" w:rsidR="00AE1207" w:rsidRDefault="003348E3" w:rsidP="00144D13">
            <w:r>
              <w:t>Ljusstyrka ute</w:t>
            </w:r>
          </w:p>
        </w:tc>
      </w:tr>
      <w:tr w:rsidR="00AE1207" w14:paraId="40AE933F" w14:textId="77777777" w:rsidTr="00AE1207">
        <w:tc>
          <w:tcPr>
            <w:tcW w:w="3020" w:type="dxa"/>
            <w:gridSpan w:val="2"/>
          </w:tcPr>
          <w:p w14:paraId="6A6B6F18" w14:textId="708861E8" w:rsidR="00AE1207" w:rsidRDefault="003348E3" w:rsidP="00144D13">
            <w:proofErr w:type="spellStart"/>
            <w:r>
              <w:t>PreviousTime</w:t>
            </w:r>
            <w:proofErr w:type="spellEnd"/>
          </w:p>
        </w:tc>
        <w:tc>
          <w:tcPr>
            <w:tcW w:w="3021" w:type="dxa"/>
            <w:gridSpan w:val="2"/>
          </w:tcPr>
          <w:p w14:paraId="3691C99B" w14:textId="61F43F18" w:rsidR="00AE1207" w:rsidRDefault="003348E3" w:rsidP="00144D13">
            <w:proofErr w:type="spellStart"/>
            <w:r>
              <w:t>Int</w:t>
            </w:r>
            <w:proofErr w:type="spellEnd"/>
          </w:p>
        </w:tc>
        <w:tc>
          <w:tcPr>
            <w:tcW w:w="3021" w:type="dxa"/>
            <w:gridSpan w:val="2"/>
          </w:tcPr>
          <w:p w14:paraId="11F009A4" w14:textId="298CD70A" w:rsidR="00AE1207" w:rsidRDefault="003348E3" w:rsidP="00144D13">
            <w:r>
              <w:t xml:space="preserve">Tid vid förra </w:t>
            </w:r>
            <w:proofErr w:type="spellStart"/>
            <w:r>
              <w:t>inlogg</w:t>
            </w:r>
            <w:proofErr w:type="spellEnd"/>
          </w:p>
        </w:tc>
      </w:tr>
      <w:tr w:rsidR="003348E3" w14:paraId="2CA20C82" w14:textId="77777777" w:rsidTr="003348E3">
        <w:tc>
          <w:tcPr>
            <w:tcW w:w="1510" w:type="dxa"/>
          </w:tcPr>
          <w:p w14:paraId="3AC89934" w14:textId="2389AEEF" w:rsidR="003348E3" w:rsidRDefault="003348E3" w:rsidP="00144D13">
            <w:proofErr w:type="spellStart"/>
            <w:r>
              <w:t>Base</w:t>
            </w:r>
            <w:proofErr w:type="spellEnd"/>
          </w:p>
        </w:tc>
        <w:tc>
          <w:tcPr>
            <w:tcW w:w="1510" w:type="dxa"/>
          </w:tcPr>
          <w:p w14:paraId="3CAA3BD4" w14:textId="4ACE5FA2" w:rsidR="003348E3" w:rsidRDefault="003348E3" w:rsidP="00144D13">
            <w:r>
              <w:t>URL</w:t>
            </w:r>
          </w:p>
        </w:tc>
        <w:tc>
          <w:tcPr>
            <w:tcW w:w="1510" w:type="dxa"/>
          </w:tcPr>
          <w:p w14:paraId="69C608FB" w14:textId="2BE372FB" w:rsidR="003348E3" w:rsidRDefault="003348E3" w:rsidP="00144D13">
            <w:proofErr w:type="spellStart"/>
            <w:r>
              <w:t>Type</w:t>
            </w:r>
            <w:proofErr w:type="spellEnd"/>
          </w:p>
        </w:tc>
        <w:tc>
          <w:tcPr>
            <w:tcW w:w="1510" w:type="dxa"/>
          </w:tcPr>
          <w:p w14:paraId="6D5384A2" w14:textId="2B0C6F5A" w:rsidR="003348E3" w:rsidRDefault="003348E3" w:rsidP="00144D13">
            <w:r>
              <w:t>Body Parameter</w:t>
            </w:r>
          </w:p>
        </w:tc>
        <w:tc>
          <w:tcPr>
            <w:tcW w:w="1511" w:type="dxa"/>
          </w:tcPr>
          <w:p w14:paraId="381439EE" w14:textId="1185D9F7" w:rsidR="003348E3" w:rsidRDefault="003348E3" w:rsidP="00144D13">
            <w:proofErr w:type="spellStart"/>
            <w:r>
              <w:t>Description</w:t>
            </w:r>
            <w:proofErr w:type="spellEnd"/>
          </w:p>
        </w:tc>
        <w:tc>
          <w:tcPr>
            <w:tcW w:w="1511" w:type="dxa"/>
          </w:tcPr>
          <w:p w14:paraId="7AFF3BB2" w14:textId="16745C3A" w:rsidR="003348E3" w:rsidRDefault="003348E3" w:rsidP="00144D13">
            <w:proofErr w:type="spellStart"/>
            <w:r>
              <w:t>Return</w:t>
            </w:r>
            <w:proofErr w:type="spellEnd"/>
          </w:p>
        </w:tc>
      </w:tr>
      <w:tr w:rsidR="003348E3" w:rsidRPr="003348E3" w14:paraId="6171FFB0" w14:textId="77777777" w:rsidTr="003348E3">
        <w:tc>
          <w:tcPr>
            <w:tcW w:w="1510" w:type="dxa"/>
          </w:tcPr>
          <w:p w14:paraId="5FC69FFB" w14:textId="364CC65B" w:rsidR="003348E3" w:rsidRDefault="003348E3" w:rsidP="00144D13">
            <w:r>
              <w:t>/grupp3</w:t>
            </w:r>
          </w:p>
        </w:tc>
        <w:tc>
          <w:tcPr>
            <w:tcW w:w="1510" w:type="dxa"/>
          </w:tcPr>
          <w:p w14:paraId="61F44855" w14:textId="3A6256D1" w:rsidR="003348E3" w:rsidRDefault="003348E3" w:rsidP="00144D13">
            <w:r>
              <w:t>/</w:t>
            </w:r>
          </w:p>
        </w:tc>
        <w:tc>
          <w:tcPr>
            <w:tcW w:w="1510" w:type="dxa"/>
          </w:tcPr>
          <w:p w14:paraId="7387D126" w14:textId="4D4B0BC0" w:rsidR="003348E3" w:rsidRDefault="003348E3" w:rsidP="00144D13">
            <w:r>
              <w:t>GET</w:t>
            </w:r>
          </w:p>
        </w:tc>
        <w:tc>
          <w:tcPr>
            <w:tcW w:w="1510" w:type="dxa"/>
          </w:tcPr>
          <w:p w14:paraId="3C6F8AB4" w14:textId="77777777" w:rsidR="003348E3" w:rsidRDefault="003348E3" w:rsidP="00144D13"/>
        </w:tc>
        <w:tc>
          <w:tcPr>
            <w:tcW w:w="1511" w:type="dxa"/>
          </w:tcPr>
          <w:p w14:paraId="1E28E473" w14:textId="2B6BE331" w:rsidR="003348E3" w:rsidRDefault="003348E3" w:rsidP="00144D13">
            <w:r>
              <w:t>Hämtar alla värden</w:t>
            </w:r>
          </w:p>
        </w:tc>
        <w:tc>
          <w:tcPr>
            <w:tcW w:w="1511" w:type="dxa"/>
          </w:tcPr>
          <w:p w14:paraId="21D0C714" w14:textId="30C1BB86" w:rsidR="003348E3" w:rsidRPr="003348E3" w:rsidRDefault="003348E3" w:rsidP="00144D13">
            <w:pPr>
              <w:rPr>
                <w:lang w:val="en-US"/>
              </w:rPr>
            </w:pPr>
            <w:r>
              <w:rPr>
                <w:lang w:val="en-US"/>
              </w:rPr>
              <w:t>String all data</w:t>
            </w:r>
            <w:r w:rsidRPr="003348E3">
              <w:rPr>
                <w:lang w:val="en-US"/>
              </w:rPr>
              <w:t>, String me</w:t>
            </w:r>
            <w:r>
              <w:rPr>
                <w:lang w:val="en-US"/>
              </w:rPr>
              <w:t>ssage</w:t>
            </w:r>
          </w:p>
        </w:tc>
      </w:tr>
      <w:tr w:rsidR="003348E3" w:rsidRPr="003348E3" w14:paraId="78D0075C" w14:textId="77777777" w:rsidTr="003348E3">
        <w:tc>
          <w:tcPr>
            <w:tcW w:w="1510" w:type="dxa"/>
          </w:tcPr>
          <w:p w14:paraId="6D6AF055" w14:textId="55722636" w:rsidR="003348E3" w:rsidRPr="003348E3" w:rsidRDefault="003348E3" w:rsidP="00144D13">
            <w:pPr>
              <w:rPr>
                <w:lang w:val="en-US"/>
              </w:rPr>
            </w:pPr>
            <w:r>
              <w:rPr>
                <w:lang w:val="en-US"/>
              </w:rPr>
              <w:t>/grupp3</w:t>
            </w:r>
          </w:p>
        </w:tc>
        <w:tc>
          <w:tcPr>
            <w:tcW w:w="1510" w:type="dxa"/>
          </w:tcPr>
          <w:p w14:paraId="3A92CE36" w14:textId="3A1C8B78" w:rsidR="003348E3" w:rsidRPr="003348E3" w:rsidRDefault="003348E3" w:rsidP="00144D13">
            <w:pPr>
              <w:rPr>
                <w:lang w:val="en-US"/>
              </w:rPr>
            </w:pPr>
            <w:proofErr w:type="gramStart"/>
            <w:r>
              <w:rPr>
                <w:lang w:val="en-US"/>
              </w:rPr>
              <w:t>/:</w:t>
            </w:r>
            <w:proofErr w:type="spellStart"/>
            <w:r>
              <w:rPr>
                <w:lang w:val="en-US"/>
              </w:rPr>
              <w:t>LampName</w:t>
            </w:r>
            <w:proofErr w:type="spellEnd"/>
            <w:proofErr w:type="gramEnd"/>
          </w:p>
        </w:tc>
        <w:tc>
          <w:tcPr>
            <w:tcW w:w="1510" w:type="dxa"/>
          </w:tcPr>
          <w:p w14:paraId="2CFDC5A9" w14:textId="76DBC390" w:rsidR="003348E3" w:rsidRPr="003348E3" w:rsidRDefault="003348E3" w:rsidP="00144D13">
            <w:pPr>
              <w:rPr>
                <w:lang w:val="en-US"/>
              </w:rPr>
            </w:pPr>
            <w:r>
              <w:rPr>
                <w:lang w:val="en-US"/>
              </w:rPr>
              <w:t>GET</w:t>
            </w:r>
          </w:p>
        </w:tc>
        <w:tc>
          <w:tcPr>
            <w:tcW w:w="1510" w:type="dxa"/>
          </w:tcPr>
          <w:p w14:paraId="1E94A848" w14:textId="77777777" w:rsidR="003348E3" w:rsidRPr="003348E3" w:rsidRDefault="003348E3" w:rsidP="00144D13">
            <w:pPr>
              <w:rPr>
                <w:lang w:val="en-US"/>
              </w:rPr>
            </w:pPr>
          </w:p>
        </w:tc>
        <w:tc>
          <w:tcPr>
            <w:tcW w:w="1511" w:type="dxa"/>
          </w:tcPr>
          <w:p w14:paraId="48089B5C" w14:textId="38276DA5" w:rsidR="003348E3" w:rsidRPr="003348E3" w:rsidRDefault="003348E3" w:rsidP="00144D13">
            <w:pPr>
              <w:rPr>
                <w:lang w:val="en-US"/>
              </w:rPr>
            </w:pPr>
            <w:proofErr w:type="spellStart"/>
            <w:r>
              <w:rPr>
                <w:lang w:val="en-US"/>
              </w:rPr>
              <w:t>Hämtar</w:t>
            </w:r>
            <w:proofErr w:type="spellEnd"/>
            <w:r>
              <w:rPr>
                <w:lang w:val="en-US"/>
              </w:rPr>
              <w:t xml:space="preserve"> </w:t>
            </w:r>
            <w:proofErr w:type="spellStart"/>
            <w:r>
              <w:rPr>
                <w:lang w:val="en-US"/>
              </w:rPr>
              <w:t>specifik</w:t>
            </w:r>
            <w:proofErr w:type="spellEnd"/>
            <w:r>
              <w:rPr>
                <w:lang w:val="en-US"/>
              </w:rPr>
              <w:t xml:space="preserve"> </w:t>
            </w:r>
            <w:proofErr w:type="spellStart"/>
            <w:r>
              <w:rPr>
                <w:lang w:val="en-US"/>
              </w:rPr>
              <w:t>lampa</w:t>
            </w:r>
            <w:proofErr w:type="spellEnd"/>
          </w:p>
        </w:tc>
        <w:tc>
          <w:tcPr>
            <w:tcW w:w="1511" w:type="dxa"/>
          </w:tcPr>
          <w:p w14:paraId="0D3D0406" w14:textId="5EAB4F5E" w:rsidR="003348E3" w:rsidRPr="003348E3" w:rsidRDefault="003348E3" w:rsidP="00144D13">
            <w:pPr>
              <w:rPr>
                <w:lang w:val="en-US"/>
              </w:rPr>
            </w:pPr>
            <w:r>
              <w:rPr>
                <w:lang w:val="en-US"/>
              </w:rPr>
              <w:t>String data, String message</w:t>
            </w:r>
          </w:p>
        </w:tc>
      </w:tr>
      <w:tr w:rsidR="003348E3" w:rsidRPr="003348E3" w14:paraId="22DFEC76" w14:textId="77777777" w:rsidTr="003348E3">
        <w:tc>
          <w:tcPr>
            <w:tcW w:w="1510" w:type="dxa"/>
          </w:tcPr>
          <w:p w14:paraId="5FB74291" w14:textId="4CB36D00" w:rsidR="003348E3" w:rsidRPr="003348E3" w:rsidRDefault="003348E3" w:rsidP="00144D13">
            <w:pPr>
              <w:rPr>
                <w:lang w:val="en-US"/>
              </w:rPr>
            </w:pPr>
            <w:r>
              <w:rPr>
                <w:lang w:val="en-US"/>
              </w:rPr>
              <w:t>/grupp3</w:t>
            </w:r>
          </w:p>
        </w:tc>
        <w:tc>
          <w:tcPr>
            <w:tcW w:w="1510" w:type="dxa"/>
          </w:tcPr>
          <w:p w14:paraId="14818F1E" w14:textId="1A698772" w:rsidR="003348E3" w:rsidRPr="003348E3" w:rsidRDefault="003348E3" w:rsidP="00144D13">
            <w:pPr>
              <w:rPr>
                <w:lang w:val="en-US"/>
              </w:rPr>
            </w:pPr>
            <w:r>
              <w:rPr>
                <w:lang w:val="en-US"/>
              </w:rPr>
              <w:t>/</w:t>
            </w:r>
          </w:p>
        </w:tc>
        <w:tc>
          <w:tcPr>
            <w:tcW w:w="1510" w:type="dxa"/>
          </w:tcPr>
          <w:p w14:paraId="495C2E97" w14:textId="2C4D0953" w:rsidR="003348E3" w:rsidRPr="003348E3" w:rsidRDefault="003348E3" w:rsidP="00144D13">
            <w:pPr>
              <w:rPr>
                <w:lang w:val="en-US"/>
              </w:rPr>
            </w:pPr>
            <w:r>
              <w:rPr>
                <w:lang w:val="en-US"/>
              </w:rPr>
              <w:t>PATCH</w:t>
            </w:r>
          </w:p>
        </w:tc>
        <w:tc>
          <w:tcPr>
            <w:tcW w:w="1510" w:type="dxa"/>
          </w:tcPr>
          <w:p w14:paraId="707435A3" w14:textId="77777777" w:rsidR="003348E3" w:rsidRPr="003348E3" w:rsidRDefault="003348E3" w:rsidP="00144D13">
            <w:pPr>
              <w:rPr>
                <w:lang w:val="en-US"/>
              </w:rPr>
            </w:pPr>
          </w:p>
        </w:tc>
        <w:tc>
          <w:tcPr>
            <w:tcW w:w="1511" w:type="dxa"/>
          </w:tcPr>
          <w:p w14:paraId="353AA5CD" w14:textId="79EA6864" w:rsidR="003348E3" w:rsidRPr="003348E3" w:rsidRDefault="003348E3" w:rsidP="00144D13">
            <w:pPr>
              <w:rPr>
                <w:lang w:val="en-US"/>
              </w:rPr>
            </w:pPr>
            <w:proofErr w:type="spellStart"/>
            <w:r>
              <w:rPr>
                <w:lang w:val="en-US"/>
              </w:rPr>
              <w:t>Uppdaterar</w:t>
            </w:r>
            <w:proofErr w:type="spellEnd"/>
            <w:r>
              <w:rPr>
                <w:lang w:val="en-US"/>
              </w:rPr>
              <w:t xml:space="preserve"> </w:t>
            </w:r>
            <w:proofErr w:type="spellStart"/>
            <w:r>
              <w:rPr>
                <w:lang w:val="en-US"/>
              </w:rPr>
              <w:t>specifik</w:t>
            </w:r>
            <w:proofErr w:type="spellEnd"/>
            <w:r>
              <w:rPr>
                <w:lang w:val="en-US"/>
              </w:rPr>
              <w:t xml:space="preserve"> </w:t>
            </w:r>
            <w:proofErr w:type="spellStart"/>
            <w:r>
              <w:rPr>
                <w:lang w:val="en-US"/>
              </w:rPr>
              <w:t>lampa</w:t>
            </w:r>
            <w:proofErr w:type="spellEnd"/>
          </w:p>
        </w:tc>
        <w:tc>
          <w:tcPr>
            <w:tcW w:w="1511" w:type="dxa"/>
          </w:tcPr>
          <w:p w14:paraId="25F77F6B" w14:textId="60846AF4" w:rsidR="003348E3" w:rsidRPr="003348E3" w:rsidRDefault="003348E3" w:rsidP="00144D13">
            <w:pPr>
              <w:rPr>
                <w:lang w:val="en-US"/>
              </w:rPr>
            </w:pPr>
            <w:r>
              <w:rPr>
                <w:lang w:val="en-US"/>
              </w:rPr>
              <w:t xml:space="preserve">String </w:t>
            </w:r>
            <w:proofErr w:type="spellStart"/>
            <w:r>
              <w:rPr>
                <w:lang w:val="en-US"/>
              </w:rPr>
              <w:t>message</w:t>
            </w:r>
            <w:r w:rsidR="0052541A">
              <w:rPr>
                <w:lang w:val="en-US"/>
              </w:rPr>
              <w:t>s</w:t>
            </w:r>
            <w:r w:rsidR="00F90BB2">
              <w:rPr>
                <w:lang w:val="en-US"/>
              </w:rPr>
              <w:t>s</w:t>
            </w:r>
            <w:proofErr w:type="spellEnd"/>
          </w:p>
        </w:tc>
      </w:tr>
    </w:tbl>
    <w:p w14:paraId="68BD7A99" w14:textId="77777777" w:rsidR="00AE1207" w:rsidRPr="003348E3" w:rsidRDefault="00AE1207" w:rsidP="00144D13">
      <w:pPr>
        <w:rPr>
          <w:lang w:val="en-US"/>
        </w:rPr>
      </w:pPr>
    </w:p>
    <w:p w14:paraId="2CB13BC3" w14:textId="4B33B0F1" w:rsidR="00782515" w:rsidRDefault="003F014B" w:rsidP="00782515">
      <w:pPr>
        <w:pStyle w:val="Heading2"/>
      </w:pPr>
      <w:r>
        <w:lastRenderedPageBreak/>
        <w:t xml:space="preserve">Power </w:t>
      </w:r>
      <w:proofErr w:type="spellStart"/>
      <w:r>
        <w:t>Saving</w:t>
      </w:r>
      <w:proofErr w:type="spellEnd"/>
      <w:r>
        <w:t xml:space="preserve"> Alert</w:t>
      </w:r>
    </w:p>
    <w:p w14:paraId="6825C866" w14:textId="1917D99B" w:rsidR="00843526" w:rsidRDefault="00E511EA" w:rsidP="00843526">
      <w:r>
        <w:rPr>
          <w:noProof/>
        </w:rPr>
        <w:drawing>
          <wp:anchor distT="0" distB="0" distL="114300" distR="114300" simplePos="0" relativeHeight="251658246" behindDoc="0" locked="0" layoutInCell="1" allowOverlap="1" wp14:anchorId="09B48F44" wp14:editId="165012CA">
            <wp:simplePos x="0" y="0"/>
            <wp:positionH relativeFrom="column">
              <wp:posOffset>2202946</wp:posOffset>
            </wp:positionH>
            <wp:positionV relativeFrom="paragraph">
              <wp:posOffset>709295</wp:posOffset>
            </wp:positionV>
            <wp:extent cx="4189095" cy="345567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savingalertkod.PNG"/>
                    <pic:cNvPicPr/>
                  </pic:nvPicPr>
                  <pic:blipFill>
                    <a:blip r:embed="rId22">
                      <a:extLst>
                        <a:ext uri="{28A0092B-C50C-407E-A947-70E740481C1C}">
                          <a14:useLocalDpi xmlns:a14="http://schemas.microsoft.com/office/drawing/2010/main" val="0"/>
                        </a:ext>
                      </a:extLst>
                    </a:blip>
                    <a:stretch>
                      <a:fillRect/>
                    </a:stretch>
                  </pic:blipFill>
                  <pic:spPr>
                    <a:xfrm>
                      <a:off x="0" y="0"/>
                      <a:ext cx="4189095" cy="3455670"/>
                    </a:xfrm>
                    <a:prstGeom prst="rect">
                      <a:avLst/>
                    </a:prstGeom>
                  </pic:spPr>
                </pic:pic>
              </a:graphicData>
            </a:graphic>
            <wp14:sizeRelH relativeFrom="page">
              <wp14:pctWidth>0</wp14:pctWidth>
            </wp14:sizeRelH>
            <wp14:sizeRelV relativeFrom="page">
              <wp14:pctHeight>0</wp14:pctHeight>
            </wp14:sizeRelV>
          </wp:anchor>
        </w:drawing>
      </w:r>
      <w:r w:rsidR="00843526">
        <w:t xml:space="preserve">Till höger ser vi vår kod till ”Power </w:t>
      </w:r>
      <w:proofErr w:type="spellStart"/>
      <w:r w:rsidR="00843526">
        <w:t>Saving</w:t>
      </w:r>
      <w:proofErr w:type="spellEnd"/>
      <w:r w:rsidR="00843526">
        <w:t xml:space="preserve"> Alert”. Det första som händer när man startar </w:t>
      </w:r>
      <w:proofErr w:type="spellStart"/>
      <w:r w:rsidR="00843526">
        <w:t>appen</w:t>
      </w:r>
      <w:proofErr w:type="spellEnd"/>
      <w:r w:rsidR="00843526">
        <w:t xml:space="preserve">, är att en </w:t>
      </w:r>
      <w:proofErr w:type="spellStart"/>
      <w:r w:rsidR="00843526">
        <w:t>setInterval</w:t>
      </w:r>
      <w:proofErr w:type="spellEnd"/>
      <w:r w:rsidR="00843526">
        <w:t xml:space="preserve"> börjar köra både ”</w:t>
      </w:r>
      <w:proofErr w:type="spellStart"/>
      <w:r w:rsidR="00843526">
        <w:t>determineAlertForBrightness</w:t>
      </w:r>
      <w:proofErr w:type="spellEnd"/>
      <w:r w:rsidR="00843526">
        <w:t>” och ”</w:t>
      </w:r>
      <w:proofErr w:type="spellStart"/>
      <w:r w:rsidR="00843526">
        <w:t>getBrightnessOutside</w:t>
      </w:r>
      <w:proofErr w:type="spellEnd"/>
      <w:r w:rsidR="00843526">
        <w:t>” funktionerna varje sekund.</w:t>
      </w:r>
    </w:p>
    <w:p w14:paraId="3F8DBAC4" w14:textId="3DCFCE2F" w:rsidR="00843526" w:rsidRDefault="00843526" w:rsidP="00843526">
      <w:r>
        <w:t xml:space="preserve"> I ”</w:t>
      </w:r>
      <w:proofErr w:type="spellStart"/>
      <w:r>
        <w:t>getBrightnessOutside</w:t>
      </w:r>
      <w:proofErr w:type="spellEnd"/>
      <w:r>
        <w:t xml:space="preserve">” körs en simpel ”GET” för att hämta ljusstyrkan ute, ett heltal mellan 0 och 1024. 0 är mörkast och 1024 är starkast. Detta heltal sparar vi </w:t>
      </w:r>
      <w:proofErr w:type="spellStart"/>
      <w:r>
        <w:t>statet</w:t>
      </w:r>
      <w:proofErr w:type="spellEnd"/>
      <w:r>
        <w:t xml:space="preserve"> ”</w:t>
      </w:r>
      <w:proofErr w:type="spellStart"/>
      <w:r>
        <w:t>brightnessOutside</w:t>
      </w:r>
      <w:proofErr w:type="spellEnd"/>
      <w:r>
        <w:t xml:space="preserve">” för senare användning. </w:t>
      </w:r>
    </w:p>
    <w:p w14:paraId="0D34CE02" w14:textId="187279B5" w:rsidR="00843526" w:rsidRDefault="00843526" w:rsidP="00843526">
      <w:r>
        <w:t>I ”</w:t>
      </w:r>
      <w:proofErr w:type="spellStart"/>
      <w:r>
        <w:t>determineAlertForBrightness</w:t>
      </w:r>
      <w:proofErr w:type="spellEnd"/>
      <w:r>
        <w:t>” körs huvuddelen för att bestämma om vi ska meddela användaren, eller inte. Det första som händer är funktionen ”</w:t>
      </w:r>
      <w:proofErr w:type="spellStart"/>
      <w:r>
        <w:t>getPreviousTime</w:t>
      </w:r>
      <w:proofErr w:type="spellEnd"/>
      <w:r>
        <w:t>”. Där hämtar vi det klockslag som det var när vi loggade in förra gången i vår databas. Anledningen till varför vi gör detta kommer att klarna senare i koden. Efter detta så hämtar vi den nuvarande tiden i timmar. Sedan tittar vi om den nuvarande tiden i timmar är delbart med 2. Detta för att vi bara vill att funktionen ska köras varannan timme. Om det är delbart med 2 kommer ”</w:t>
      </w:r>
      <w:proofErr w:type="spellStart"/>
      <w:r>
        <w:t>checkTime</w:t>
      </w:r>
      <w:proofErr w:type="spellEnd"/>
      <w:r>
        <w:t xml:space="preserve">” bli </w:t>
      </w:r>
      <w:proofErr w:type="spellStart"/>
      <w:r>
        <w:t>true</w:t>
      </w:r>
      <w:proofErr w:type="spellEnd"/>
      <w:r>
        <w:t xml:space="preserve">, annars förblir den </w:t>
      </w:r>
      <w:proofErr w:type="spellStart"/>
      <w:r>
        <w:t>false</w:t>
      </w:r>
      <w:proofErr w:type="spellEnd"/>
      <w:r>
        <w:t>. Nu har vi all data vi behöver för att bestämma om programmet ska notifiera användaren. Då kör vi en ”</w:t>
      </w:r>
      <w:proofErr w:type="spellStart"/>
      <w:r>
        <w:t>if</w:t>
      </w:r>
      <w:proofErr w:type="spellEnd"/>
      <w:r>
        <w:t>-sats” där vi frågar om ”</w:t>
      </w:r>
      <w:proofErr w:type="spellStart"/>
      <w:r>
        <w:t>checkTime</w:t>
      </w:r>
      <w:proofErr w:type="spellEnd"/>
      <w:r>
        <w:t xml:space="preserve">” är </w:t>
      </w:r>
      <w:proofErr w:type="spellStart"/>
      <w:r>
        <w:t>true</w:t>
      </w:r>
      <w:proofErr w:type="spellEnd"/>
      <w:r>
        <w:t xml:space="preserve">, om </w:t>
      </w:r>
      <w:proofErr w:type="spellStart"/>
      <w:r>
        <w:t>brightnessOutside</w:t>
      </w:r>
      <w:proofErr w:type="spellEnd"/>
      <w:r>
        <w:t xml:space="preserve"> är mer än 900 och om ”</w:t>
      </w:r>
      <w:proofErr w:type="spellStart"/>
      <w:r>
        <w:t>previousTime</w:t>
      </w:r>
      <w:proofErr w:type="spellEnd"/>
      <w:r>
        <w:t>” inte är lika med ”</w:t>
      </w:r>
      <w:proofErr w:type="spellStart"/>
      <w:r>
        <w:t>currentTime</w:t>
      </w:r>
      <w:proofErr w:type="spellEnd"/>
      <w:r>
        <w:t xml:space="preserve">”. </w:t>
      </w:r>
      <w:r w:rsidR="00B229EE">
        <w:t xml:space="preserve">Detta betyder att tiden i timmar är delbart med 2, ljusstyrkan ute är starkare än 900 och förra gången vi var inne på </w:t>
      </w:r>
      <w:proofErr w:type="spellStart"/>
      <w:r w:rsidR="00B229EE">
        <w:t>appen</w:t>
      </w:r>
      <w:proofErr w:type="spellEnd"/>
      <w:r w:rsidR="00B229EE">
        <w:t xml:space="preserve"> inte är samma som den nuvarande tiden. Om alla dessa är sanna, kommer vi att notifiera användaren med ett meddelande. Vi kommer också köra funktionen ”</w:t>
      </w:r>
      <w:proofErr w:type="spellStart"/>
      <w:r w:rsidR="00B229EE">
        <w:t>postPreviousTime</w:t>
      </w:r>
      <w:proofErr w:type="spellEnd"/>
      <w:r w:rsidR="00B229EE">
        <w:t>”, där vi sätter ”</w:t>
      </w:r>
      <w:proofErr w:type="spellStart"/>
      <w:r w:rsidR="00B229EE">
        <w:t>previousTime</w:t>
      </w:r>
      <w:proofErr w:type="spellEnd"/>
      <w:r w:rsidR="00B229EE">
        <w:t xml:space="preserve">” i databasen som den nuvarande tiden. Då kommer notifikationen bara skickas när det är en ny timme, varannan timme. </w:t>
      </w:r>
    </w:p>
    <w:p w14:paraId="7C1F272A" w14:textId="3B42D010" w:rsidR="00843526" w:rsidRPr="00843526" w:rsidRDefault="00843526" w:rsidP="00843526">
      <w:r>
        <w:t xml:space="preserve"> </w:t>
      </w:r>
    </w:p>
    <w:p w14:paraId="264E65CF" w14:textId="41AE7BF8" w:rsidR="00782515" w:rsidRDefault="0093757A" w:rsidP="00782515">
      <w:pPr>
        <w:pStyle w:val="Heading2"/>
      </w:pPr>
      <w:proofErr w:type="spellStart"/>
      <w:r>
        <w:t>Frontend</w:t>
      </w:r>
      <w:proofErr w:type="spellEnd"/>
    </w:p>
    <w:p w14:paraId="5DD6BC39" w14:textId="1B5BA337" w:rsidR="0093757A" w:rsidRDefault="0093757A" w:rsidP="0093757A">
      <w:r>
        <w:t xml:space="preserve">I </w:t>
      </w:r>
      <w:proofErr w:type="spellStart"/>
      <w:r>
        <w:t>frontend</w:t>
      </w:r>
      <w:proofErr w:type="spellEnd"/>
      <w:r>
        <w:t xml:space="preserve"> har vi olika funktioner. Vi har en ”switch” knapp för Av / På, en ”slider” för att ändra ljusstyrka, och tre knappar för att ändra varmt eller kallt ljust, eller båda.</w:t>
      </w:r>
      <w:r w:rsidR="00AE1207">
        <w:t xml:space="preserve"> Vi kör en så kallad ”</w:t>
      </w:r>
      <w:proofErr w:type="spellStart"/>
      <w:r w:rsidR="00AE1207">
        <w:t>componentDidMount</w:t>
      </w:r>
      <w:proofErr w:type="spellEnd"/>
      <w:r w:rsidR="00AE1207">
        <w:t xml:space="preserve">”, som körs direkt när </w:t>
      </w:r>
      <w:proofErr w:type="spellStart"/>
      <w:r w:rsidR="00AE1207">
        <w:t>appen</w:t>
      </w:r>
      <w:proofErr w:type="spellEnd"/>
      <w:r w:rsidR="00AE1207">
        <w:t xml:space="preserve"> startas, där vi hämtar alla värden i databasen med en ”GET”, och lägger dessa värden till våra knappar. Om det t.ex. står att lampan ska vara tänd i databasen, kommer det visas på ”switch” knappen, den blir alltså </w:t>
      </w:r>
      <w:proofErr w:type="spellStart"/>
      <w:r w:rsidR="00AE1207">
        <w:t>true</w:t>
      </w:r>
      <w:proofErr w:type="spellEnd"/>
      <w:r w:rsidR="00AE1207">
        <w:t xml:space="preserve">. </w:t>
      </w:r>
    </w:p>
    <w:p w14:paraId="25912BFB" w14:textId="77777777" w:rsidR="00AE1207" w:rsidRPr="0093757A" w:rsidRDefault="00AE1207" w:rsidP="0093757A"/>
    <w:p w14:paraId="28A471FE" w14:textId="77777777" w:rsidR="00782515" w:rsidRPr="00782515" w:rsidRDefault="00782515" w:rsidP="00782515"/>
    <w:p w14:paraId="47B5F52A" w14:textId="77777777" w:rsidR="0064319A" w:rsidRDefault="00D10EB2" w:rsidP="00972218">
      <w:pPr>
        <w:rPr>
          <w:lang w:val="la-Latn"/>
        </w:rPr>
      </w:pPr>
      <w:r w:rsidRPr="00972218">
        <w:rPr>
          <w:lang w:val="la-Latn"/>
        </w:rPr>
        <w:lastRenderedPageBreak/>
        <w:t xml:space="preserve"> </w:t>
      </w:r>
    </w:p>
    <w:p w14:paraId="3DC09DED" w14:textId="40EE7B8F" w:rsidR="00AE1207" w:rsidRDefault="00AE1207" w:rsidP="00AE1207">
      <w:pPr>
        <w:pStyle w:val="Heading2"/>
      </w:pPr>
      <w:bookmarkStart w:id="4" w:name="_Toc239612161"/>
      <w:proofErr w:type="spellStart"/>
      <w:r>
        <w:t>Arduino</w:t>
      </w:r>
      <w:proofErr w:type="spellEnd"/>
    </w:p>
    <w:p w14:paraId="180703FA" w14:textId="3BB1C5CA" w:rsidR="00AE1207" w:rsidRDefault="00D75A6A" w:rsidP="00AE1207">
      <w:pPr>
        <w:rPr>
          <w:color w:val="212121"/>
        </w:rPr>
      </w:pPr>
      <w:r>
        <w:rPr>
          <w:noProof/>
        </w:rPr>
        <w:drawing>
          <wp:anchor distT="0" distB="0" distL="114300" distR="114300" simplePos="0" relativeHeight="251656704" behindDoc="0" locked="0" layoutInCell="1" allowOverlap="1" wp14:anchorId="6258357A" wp14:editId="283E8AF2">
            <wp:simplePos x="0" y="0"/>
            <wp:positionH relativeFrom="column">
              <wp:posOffset>2199607</wp:posOffset>
            </wp:positionH>
            <wp:positionV relativeFrom="paragraph">
              <wp:posOffset>2861376</wp:posOffset>
            </wp:positionV>
            <wp:extent cx="4038600" cy="2165350"/>
            <wp:effectExtent l="0" t="0" r="0" b="635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kopplingsschema.PNG"/>
                    <pic:cNvPicPr/>
                  </pic:nvPicPr>
                  <pic:blipFill>
                    <a:blip r:embed="rId23">
                      <a:extLst>
                        <a:ext uri="{28A0092B-C50C-407E-A947-70E740481C1C}">
                          <a14:useLocalDpi xmlns:a14="http://schemas.microsoft.com/office/drawing/2010/main" val="0"/>
                        </a:ext>
                      </a:extLst>
                    </a:blip>
                    <a:stretch>
                      <a:fillRect/>
                    </a:stretch>
                  </pic:blipFill>
                  <pic:spPr>
                    <a:xfrm>
                      <a:off x="0" y="0"/>
                      <a:ext cx="4038600" cy="2165350"/>
                    </a:xfrm>
                    <a:prstGeom prst="rect">
                      <a:avLst/>
                    </a:prstGeom>
                  </pic:spPr>
                </pic:pic>
              </a:graphicData>
            </a:graphic>
            <wp14:sizeRelH relativeFrom="page">
              <wp14:pctWidth>0</wp14:pctWidth>
            </wp14:sizeRelH>
            <wp14:sizeRelV relativeFrom="page">
              <wp14:pctHeight>0</wp14:pctHeight>
            </wp14:sizeRelV>
          </wp:anchor>
        </w:drawing>
      </w:r>
      <w:r w:rsidR="00AE1207">
        <w:rPr>
          <w:color w:val="212121"/>
        </w:rPr>
        <w:t>För att kunna tända och styra lampan så behövs ett mikrokontroller och den styrs av kod. Koden i sig har fyra viktiga funktioner en ljus sensor, syrning av lamporna, på och av knapp samt skicka och hämta värden från databasen. ljussensorn använder sig av en LDR (</w:t>
      </w:r>
      <w:proofErr w:type="spellStart"/>
      <w:r w:rsidR="00AE1207">
        <w:rPr>
          <w:color w:val="212121"/>
        </w:rPr>
        <w:t>light</w:t>
      </w:r>
      <w:proofErr w:type="spellEnd"/>
      <w:r w:rsidR="00AE1207">
        <w:rPr>
          <w:color w:val="212121"/>
        </w:rPr>
        <w:t xml:space="preserve"> </w:t>
      </w:r>
      <w:proofErr w:type="spellStart"/>
      <w:r w:rsidR="00AE1207">
        <w:rPr>
          <w:color w:val="212121"/>
        </w:rPr>
        <w:t>dependent</w:t>
      </w:r>
      <w:proofErr w:type="spellEnd"/>
      <w:r w:rsidR="00AE1207">
        <w:rPr>
          <w:color w:val="212121"/>
        </w:rPr>
        <w:t xml:space="preserve"> resistor) som ökar motståndet när det börjar mörkna, ljust är mellan </w:t>
      </w:r>
      <w:proofErr w:type="gramStart"/>
      <w:r w:rsidR="00AE1207">
        <w:rPr>
          <w:color w:val="212121"/>
        </w:rPr>
        <w:t>3- 5</w:t>
      </w:r>
      <w:proofErr w:type="gramEnd"/>
      <w:r w:rsidR="00AE1207">
        <w:rPr>
          <w:color w:val="212121"/>
        </w:rPr>
        <w:t xml:space="preserve"> ohm medans mörkt han ligga mellan 10 – 300 kΩ. (kopplingen av detta kan du se i bilaga z och koden bilaga n). Styrningen av LED </w:t>
      </w:r>
      <w:proofErr w:type="spellStart"/>
      <w:r w:rsidR="00AE1207">
        <w:rPr>
          <w:color w:val="212121"/>
        </w:rPr>
        <w:t>stripsen</w:t>
      </w:r>
      <w:proofErr w:type="spellEnd"/>
      <w:r w:rsidR="00AE1207">
        <w:rPr>
          <w:color w:val="212121"/>
        </w:rPr>
        <w:t xml:space="preserve"> sköts av två stycken IRL530n transistorer (se koppling bilaga </w:t>
      </w:r>
      <w:proofErr w:type="gramStart"/>
      <w:r w:rsidR="00AE1207">
        <w:rPr>
          <w:color w:val="212121"/>
        </w:rPr>
        <w:t>y)som</w:t>
      </w:r>
      <w:proofErr w:type="gramEnd"/>
      <w:r w:rsidR="00AE1207">
        <w:rPr>
          <w:color w:val="212121"/>
        </w:rPr>
        <w:t xml:space="preserve"> styrs av </w:t>
      </w:r>
      <w:proofErr w:type="spellStart"/>
      <w:r w:rsidR="00AE1207">
        <w:rPr>
          <w:color w:val="212121"/>
        </w:rPr>
        <w:t>aruino</w:t>
      </w:r>
      <w:proofErr w:type="spellEnd"/>
      <w:r w:rsidR="00AE1207">
        <w:rPr>
          <w:color w:val="212121"/>
        </w:rPr>
        <w:t xml:space="preserve"> koden(se bilaga x), som i sin tur skickar och hämtar värden via ett bibliotek som heter </w:t>
      </w:r>
      <w:proofErr w:type="spellStart"/>
      <w:r w:rsidR="00AE1207">
        <w:rPr>
          <w:color w:val="212121"/>
        </w:rPr>
        <w:t>Wifi</w:t>
      </w:r>
      <w:proofErr w:type="spellEnd"/>
      <w:r w:rsidR="00AE1207">
        <w:rPr>
          <w:color w:val="212121"/>
        </w:rPr>
        <w:t xml:space="preserve">-maneger som kopplar upp sig på internetet och hämtar samt skickar värden från databasen som den sedan använder de </w:t>
      </w:r>
      <w:proofErr w:type="spellStart"/>
      <w:r w:rsidR="00AE1207">
        <w:rPr>
          <w:color w:val="212121"/>
        </w:rPr>
        <w:t>värderna</w:t>
      </w:r>
      <w:proofErr w:type="spellEnd"/>
      <w:r w:rsidR="00AE1207">
        <w:rPr>
          <w:color w:val="212121"/>
        </w:rPr>
        <w:t xml:space="preserve"> för att syra styrkan och färgen på lamporna. Av och på knappen är designad för att kunna fungera separat med resten av lampan och det gör den med en så kallad </w:t>
      </w:r>
      <w:proofErr w:type="spellStart"/>
      <w:r w:rsidR="00AE1207">
        <w:rPr>
          <w:color w:val="212121"/>
        </w:rPr>
        <w:t>interrupt</w:t>
      </w:r>
      <w:proofErr w:type="spellEnd"/>
      <w:r w:rsidR="00AE1207">
        <w:rPr>
          <w:color w:val="212121"/>
        </w:rPr>
        <w:t xml:space="preserve"> funktion som pausar programmet då ett </w:t>
      </w:r>
      <w:proofErr w:type="spellStart"/>
      <w:r w:rsidR="00AE1207">
        <w:rPr>
          <w:color w:val="212121"/>
        </w:rPr>
        <w:t>tilstånd</w:t>
      </w:r>
      <w:proofErr w:type="spellEnd"/>
      <w:r w:rsidR="00AE1207">
        <w:rPr>
          <w:color w:val="212121"/>
        </w:rPr>
        <w:t xml:space="preserve"> uppfylles och kör väldigt snabbt ett par få rader kod då man inte vill pausa systemet under en längre tid, denna funktion behövs då mikrokontrollen inte kan göra två saker samtidigt eftersom den består av en kärna.(se bilaga x) Knapp trycket uppdaterar både lampan och databasen för att inte skapa ett blinkande då lampan uppdateras.   </w:t>
      </w:r>
    </w:p>
    <w:p w14:paraId="2496C099" w14:textId="46677FEE" w:rsidR="00516939" w:rsidRDefault="00516939" w:rsidP="00AE1207">
      <w:pPr>
        <w:rPr>
          <w:color w:val="212121"/>
        </w:rPr>
      </w:pPr>
    </w:p>
    <w:p w14:paraId="0BA398D8" w14:textId="1E2B3F9B" w:rsidR="00516939" w:rsidRDefault="00516939" w:rsidP="00AE1207">
      <w:pPr>
        <w:rPr>
          <w:color w:val="212121"/>
        </w:rPr>
      </w:pPr>
    </w:p>
    <w:p w14:paraId="7C33EC6E" w14:textId="6F0230F8" w:rsidR="00516939" w:rsidRDefault="00516939" w:rsidP="00AE1207">
      <w:pPr>
        <w:rPr>
          <w:color w:val="212121"/>
        </w:rPr>
      </w:pPr>
    </w:p>
    <w:p w14:paraId="421D816C" w14:textId="00FAD24C" w:rsidR="00516939" w:rsidRDefault="00516939" w:rsidP="00AE1207">
      <w:pPr>
        <w:rPr>
          <w:color w:val="212121"/>
        </w:rPr>
      </w:pPr>
    </w:p>
    <w:p w14:paraId="31625AB8" w14:textId="253F05A9" w:rsidR="00516939" w:rsidRDefault="00516939" w:rsidP="00AE1207">
      <w:pPr>
        <w:rPr>
          <w:color w:val="212121"/>
        </w:rPr>
      </w:pPr>
    </w:p>
    <w:p w14:paraId="7DC8E7F0" w14:textId="1F76EBF2" w:rsidR="00516939" w:rsidRDefault="00516939" w:rsidP="00AE1207">
      <w:pPr>
        <w:rPr>
          <w:color w:val="212121"/>
        </w:rPr>
      </w:pPr>
    </w:p>
    <w:p w14:paraId="304667A0" w14:textId="18022E42" w:rsidR="00516939" w:rsidRDefault="00516939" w:rsidP="00AE1207">
      <w:pPr>
        <w:rPr>
          <w:color w:val="212121"/>
        </w:rPr>
      </w:pPr>
    </w:p>
    <w:p w14:paraId="26B5583E" w14:textId="16071A31" w:rsidR="00516939" w:rsidRDefault="00516939" w:rsidP="00AE1207">
      <w:pPr>
        <w:rPr>
          <w:color w:val="212121"/>
        </w:rPr>
      </w:pPr>
    </w:p>
    <w:p w14:paraId="29849136" w14:textId="5DC37C10" w:rsidR="00516939" w:rsidRDefault="00516939" w:rsidP="00AE1207">
      <w:pPr>
        <w:rPr>
          <w:color w:val="212121"/>
        </w:rPr>
      </w:pPr>
    </w:p>
    <w:p w14:paraId="2F7B5B8A" w14:textId="77777777" w:rsidR="00516939" w:rsidRPr="00AE1207" w:rsidRDefault="00516939" w:rsidP="00AE1207"/>
    <w:p w14:paraId="25410AC7" w14:textId="624ACB62" w:rsidR="00516939" w:rsidRPr="00516939" w:rsidRDefault="00516939" w:rsidP="00516939">
      <w:pPr>
        <w:pStyle w:val="Heading2"/>
      </w:pPr>
      <w:r>
        <w:t>Armatur</w:t>
      </w:r>
    </w:p>
    <w:p w14:paraId="3B2E245C" w14:textId="6CFF9D43" w:rsidR="00516939" w:rsidRPr="00516939" w:rsidRDefault="00516939" w:rsidP="00516939">
      <w:pPr>
        <w:spacing w:before="100" w:beforeAutospacing="1" w:after="100" w:afterAutospacing="1"/>
        <w:rPr>
          <w:rFonts w:ascii="Times New Roman" w:eastAsia="Times New Roman" w:hAnsi="Times New Roman" w:cs="Times New Roman"/>
          <w:color w:val="000000"/>
          <w:sz w:val="24"/>
          <w:szCs w:val="24"/>
          <w:lang w:val="en-SE" w:eastAsia="en-SE"/>
        </w:rPr>
      </w:pPr>
      <w:proofErr w:type="spellStart"/>
      <w:r w:rsidRPr="00516939">
        <w:rPr>
          <w:rFonts w:ascii="Times New Roman" w:eastAsia="Times New Roman" w:hAnsi="Times New Roman" w:cs="Times New Roman"/>
          <w:color w:val="000000"/>
          <w:sz w:val="24"/>
          <w:szCs w:val="24"/>
          <w:lang w:val="en-SE" w:eastAsia="en-SE"/>
        </w:rPr>
        <w:t>Här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detaljbeskrivning</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vår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multifunktionella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lamparmatur</w:t>
      </w:r>
      <w:proofErr w:type="spellEnd"/>
      <w:r w:rsidRPr="00516939">
        <w:rPr>
          <w:rFonts w:ascii="Times New Roman" w:eastAsia="Times New Roman" w:hAnsi="Times New Roman" w:cs="Times New Roman"/>
          <w:color w:val="000000"/>
          <w:sz w:val="24"/>
          <w:szCs w:val="24"/>
          <w:lang w:val="en-SE" w:eastAsia="en-SE"/>
        </w:rPr>
        <w:t xml:space="preserve">, den </w:t>
      </w:r>
      <w:proofErr w:type="spellStart"/>
      <w:r w:rsidRPr="00516939">
        <w:rPr>
          <w:rFonts w:ascii="Times New Roman" w:eastAsia="Times New Roman" w:hAnsi="Times New Roman" w:cs="Times New Roman"/>
          <w:color w:val="000000"/>
          <w:sz w:val="24"/>
          <w:szCs w:val="24"/>
          <w:lang w:val="en-SE" w:eastAsia="en-SE"/>
        </w:rPr>
        <w:t>viktigaste</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och</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mest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komplicerade</w:t>
      </w:r>
      <w:proofErr w:type="spellEnd"/>
      <w:r w:rsidRPr="00516939">
        <w:rPr>
          <w:rFonts w:ascii="Times New Roman" w:eastAsia="Times New Roman" w:hAnsi="Times New Roman" w:cs="Times New Roman"/>
          <w:color w:val="000000"/>
          <w:sz w:val="24"/>
          <w:szCs w:val="24"/>
          <w:lang w:val="en-SE" w:eastAsia="en-SE"/>
        </w:rPr>
        <w:t xml:space="preserve"> del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vårat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projekt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vår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paraplymekanism</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Vår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armatur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består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av</w:t>
      </w:r>
      <w:proofErr w:type="spellEnd"/>
      <w:r w:rsidRPr="00516939">
        <w:rPr>
          <w:rFonts w:ascii="Times New Roman" w:eastAsia="Times New Roman" w:hAnsi="Times New Roman" w:cs="Times New Roman"/>
          <w:color w:val="000000"/>
          <w:sz w:val="24"/>
          <w:szCs w:val="24"/>
          <w:lang w:val="en-SE" w:eastAsia="en-SE"/>
        </w:rPr>
        <w:t xml:space="preserve"> 3 </w:t>
      </w:r>
      <w:proofErr w:type="spellStart"/>
      <w:r w:rsidRPr="00516939">
        <w:rPr>
          <w:rFonts w:ascii="Times New Roman" w:eastAsia="Times New Roman" w:hAnsi="Times New Roman" w:cs="Times New Roman"/>
          <w:color w:val="000000"/>
          <w:sz w:val="24"/>
          <w:szCs w:val="24"/>
          <w:lang w:val="en-SE" w:eastAsia="en-SE"/>
        </w:rPr>
        <w:t>olika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mekanismer</w:t>
      </w:r>
      <w:proofErr w:type="spellEnd"/>
      <w:r w:rsidRPr="00516939">
        <w:rPr>
          <w:rFonts w:ascii="Times New Roman" w:eastAsia="Times New Roman" w:hAnsi="Times New Roman" w:cs="Times New Roman"/>
          <w:color w:val="000000"/>
          <w:sz w:val="24"/>
          <w:szCs w:val="24"/>
          <w:lang w:val="en-SE" w:eastAsia="en-SE"/>
        </w:rPr>
        <w:t xml:space="preserve">. </w:t>
      </w:r>
    </w:p>
    <w:p w14:paraId="7435A6C6" w14:textId="77777777" w:rsidR="00516939" w:rsidRPr="00516939" w:rsidRDefault="00516939" w:rsidP="00516939">
      <w:pPr>
        <w:spacing w:before="100" w:beforeAutospacing="1" w:after="100" w:afterAutospacing="1"/>
        <w:rPr>
          <w:rFonts w:ascii="Times New Roman" w:eastAsia="Times New Roman" w:hAnsi="Times New Roman" w:cs="Times New Roman"/>
          <w:color w:val="000000"/>
          <w:sz w:val="24"/>
          <w:szCs w:val="24"/>
          <w:lang w:val="en-SE" w:eastAsia="en-SE"/>
        </w:rPr>
      </w:pPr>
      <w:proofErr w:type="spellStart"/>
      <w:r w:rsidRPr="00516939">
        <w:rPr>
          <w:rFonts w:ascii="Times New Roman" w:eastAsia="Times New Roman" w:hAnsi="Times New Roman" w:cs="Times New Roman"/>
          <w:color w:val="000000"/>
          <w:sz w:val="24"/>
          <w:szCs w:val="24"/>
          <w:lang w:val="en-SE" w:eastAsia="en-SE"/>
        </w:rPr>
        <w:t>Nr</w:t>
      </w:r>
      <w:proofErr w:type="spellEnd"/>
      <w:r w:rsidRPr="00516939">
        <w:rPr>
          <w:rFonts w:ascii="Times New Roman" w:eastAsia="Times New Roman" w:hAnsi="Times New Roman" w:cs="Times New Roman"/>
          <w:color w:val="000000"/>
          <w:sz w:val="24"/>
          <w:szCs w:val="24"/>
          <w:lang w:val="en-SE" w:eastAsia="en-SE"/>
        </w:rPr>
        <w:t xml:space="preserve"> 1, Slider med splines </w:t>
      </w:r>
    </w:p>
    <w:p w14:paraId="494BF377" w14:textId="77777777" w:rsidR="00516939" w:rsidRPr="00516939" w:rsidRDefault="00516939" w:rsidP="00516939">
      <w:pPr>
        <w:spacing w:before="100" w:beforeAutospacing="1" w:after="100" w:afterAutospacing="1"/>
        <w:rPr>
          <w:rFonts w:ascii="Times New Roman" w:eastAsia="Times New Roman" w:hAnsi="Times New Roman" w:cs="Times New Roman"/>
          <w:color w:val="000000"/>
          <w:sz w:val="24"/>
          <w:szCs w:val="24"/>
          <w:lang w:val="en-SE" w:eastAsia="en-SE"/>
        </w:rPr>
      </w:pPr>
      <w:proofErr w:type="spellStart"/>
      <w:r w:rsidRPr="00516939">
        <w:rPr>
          <w:rFonts w:ascii="Times New Roman" w:eastAsia="Times New Roman" w:hAnsi="Times New Roman" w:cs="Times New Roman"/>
          <w:color w:val="000000"/>
          <w:sz w:val="24"/>
          <w:szCs w:val="24"/>
          <w:lang w:val="en-SE" w:eastAsia="en-SE"/>
        </w:rPr>
        <w:t>Nr</w:t>
      </w:r>
      <w:proofErr w:type="spellEnd"/>
      <w:r w:rsidRPr="00516939">
        <w:rPr>
          <w:rFonts w:ascii="Times New Roman" w:eastAsia="Times New Roman" w:hAnsi="Times New Roman" w:cs="Times New Roman"/>
          <w:color w:val="000000"/>
          <w:sz w:val="24"/>
          <w:szCs w:val="24"/>
          <w:lang w:val="en-SE" w:eastAsia="en-SE"/>
        </w:rPr>
        <w:t xml:space="preserve"> 2, </w:t>
      </w:r>
      <w:proofErr w:type="spellStart"/>
      <w:r w:rsidRPr="00516939">
        <w:rPr>
          <w:rFonts w:ascii="Times New Roman" w:eastAsia="Times New Roman" w:hAnsi="Times New Roman" w:cs="Times New Roman"/>
          <w:color w:val="000000"/>
          <w:sz w:val="24"/>
          <w:szCs w:val="24"/>
          <w:lang w:val="en-SE" w:eastAsia="en-SE"/>
        </w:rPr>
        <w:t>Låsmekanismen</w:t>
      </w:r>
      <w:proofErr w:type="spellEnd"/>
      <w:r w:rsidRPr="00516939">
        <w:rPr>
          <w:rFonts w:ascii="Times New Roman" w:eastAsia="Times New Roman" w:hAnsi="Times New Roman" w:cs="Times New Roman"/>
          <w:color w:val="000000"/>
          <w:sz w:val="24"/>
          <w:szCs w:val="24"/>
          <w:lang w:val="en-SE" w:eastAsia="en-SE"/>
        </w:rPr>
        <w:t xml:space="preserve"> </w:t>
      </w:r>
    </w:p>
    <w:p w14:paraId="01C7E7B0" w14:textId="77777777" w:rsidR="00516939" w:rsidRPr="00516939" w:rsidRDefault="00516939" w:rsidP="00516939">
      <w:pPr>
        <w:spacing w:before="100" w:beforeAutospacing="1" w:after="100" w:afterAutospacing="1"/>
        <w:rPr>
          <w:rFonts w:ascii="Times New Roman" w:eastAsia="Times New Roman" w:hAnsi="Times New Roman" w:cs="Times New Roman"/>
          <w:color w:val="000000"/>
          <w:sz w:val="24"/>
          <w:szCs w:val="24"/>
          <w:lang w:val="en-SE" w:eastAsia="en-SE"/>
        </w:rPr>
      </w:pPr>
      <w:proofErr w:type="spellStart"/>
      <w:r w:rsidRPr="00516939">
        <w:rPr>
          <w:rFonts w:ascii="Times New Roman" w:eastAsia="Times New Roman" w:hAnsi="Times New Roman" w:cs="Times New Roman"/>
          <w:color w:val="000000"/>
          <w:sz w:val="24"/>
          <w:szCs w:val="24"/>
          <w:lang w:val="en-SE" w:eastAsia="en-SE"/>
        </w:rPr>
        <w:t>Nr</w:t>
      </w:r>
      <w:proofErr w:type="spellEnd"/>
      <w:r w:rsidRPr="00516939">
        <w:rPr>
          <w:rFonts w:ascii="Times New Roman" w:eastAsia="Times New Roman" w:hAnsi="Times New Roman" w:cs="Times New Roman"/>
          <w:color w:val="000000"/>
          <w:sz w:val="24"/>
          <w:szCs w:val="24"/>
          <w:lang w:val="en-SE" w:eastAsia="en-SE"/>
        </w:rPr>
        <w:t xml:space="preserve"> 3, </w:t>
      </w:r>
      <w:proofErr w:type="spellStart"/>
      <w:r w:rsidRPr="00516939">
        <w:rPr>
          <w:rFonts w:ascii="Times New Roman" w:eastAsia="Times New Roman" w:hAnsi="Times New Roman" w:cs="Times New Roman"/>
          <w:color w:val="000000"/>
          <w:sz w:val="24"/>
          <w:szCs w:val="24"/>
          <w:lang w:val="en-SE" w:eastAsia="en-SE"/>
        </w:rPr>
        <w:t>Paraplymekanismen</w:t>
      </w:r>
      <w:proofErr w:type="spellEnd"/>
      <w:r w:rsidRPr="00516939">
        <w:rPr>
          <w:rFonts w:ascii="Times New Roman" w:eastAsia="Times New Roman" w:hAnsi="Times New Roman" w:cs="Times New Roman"/>
          <w:color w:val="000000"/>
          <w:sz w:val="24"/>
          <w:szCs w:val="24"/>
          <w:lang w:val="en-SE" w:eastAsia="en-SE"/>
        </w:rPr>
        <w:t xml:space="preserve"> </w:t>
      </w:r>
    </w:p>
    <w:p w14:paraId="6D0FFB0A" w14:textId="77777777" w:rsidR="00516939" w:rsidRPr="00516939" w:rsidRDefault="00516939" w:rsidP="00516939">
      <w:pPr>
        <w:spacing w:before="100" w:beforeAutospacing="1" w:after="100" w:afterAutospacing="1"/>
        <w:rPr>
          <w:rFonts w:ascii="Times New Roman" w:eastAsia="Times New Roman" w:hAnsi="Times New Roman" w:cs="Times New Roman"/>
          <w:color w:val="000000"/>
          <w:sz w:val="24"/>
          <w:szCs w:val="24"/>
          <w:lang w:val="en-SE" w:eastAsia="en-SE"/>
        </w:rPr>
      </w:pPr>
      <w:proofErr w:type="spellStart"/>
      <w:r w:rsidRPr="00516939">
        <w:rPr>
          <w:rFonts w:ascii="Times New Roman" w:eastAsia="Times New Roman" w:hAnsi="Times New Roman" w:cs="Times New Roman"/>
          <w:color w:val="000000"/>
          <w:sz w:val="24"/>
          <w:szCs w:val="24"/>
          <w:lang w:val="en-SE" w:eastAsia="en-SE"/>
        </w:rPr>
        <w:t>Vår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lampa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både</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fungerande</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som</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taklampa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och</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bordslampa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skifta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läge</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använder</w:t>
      </w:r>
      <w:proofErr w:type="spellEnd"/>
      <w:r w:rsidRPr="00516939">
        <w:rPr>
          <w:rFonts w:ascii="Times New Roman" w:eastAsia="Times New Roman" w:hAnsi="Times New Roman" w:cs="Times New Roman"/>
          <w:color w:val="000000"/>
          <w:sz w:val="24"/>
          <w:szCs w:val="24"/>
          <w:lang w:val="en-SE" w:eastAsia="en-SE"/>
        </w:rPr>
        <w:t xml:space="preserve"> vi splines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våran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armatur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mjuk</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och</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enkel</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rörelse</w:t>
      </w:r>
      <w:proofErr w:type="spellEnd"/>
      <w:r w:rsidRPr="00516939">
        <w:rPr>
          <w:rFonts w:ascii="Times New Roman" w:eastAsia="Times New Roman" w:hAnsi="Times New Roman" w:cs="Times New Roman"/>
          <w:color w:val="000000"/>
          <w:sz w:val="24"/>
          <w:szCs w:val="24"/>
          <w:lang w:val="en-SE" w:eastAsia="en-SE"/>
        </w:rPr>
        <w:t xml:space="preserve">. I </w:t>
      </w:r>
      <w:proofErr w:type="spellStart"/>
      <w:r w:rsidRPr="00516939">
        <w:rPr>
          <w:rFonts w:ascii="Times New Roman" w:eastAsia="Times New Roman" w:hAnsi="Times New Roman" w:cs="Times New Roman"/>
          <w:color w:val="000000"/>
          <w:sz w:val="24"/>
          <w:szCs w:val="24"/>
          <w:lang w:val="en-SE" w:eastAsia="en-SE"/>
        </w:rPr>
        <w:t>topplattan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finns</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printad</w:t>
      </w:r>
      <w:proofErr w:type="spellEnd"/>
      <w:r w:rsidRPr="00516939">
        <w:rPr>
          <w:rFonts w:ascii="Times New Roman" w:eastAsia="Times New Roman" w:hAnsi="Times New Roman" w:cs="Times New Roman"/>
          <w:color w:val="000000"/>
          <w:sz w:val="24"/>
          <w:szCs w:val="24"/>
          <w:lang w:val="en-SE" w:eastAsia="en-SE"/>
        </w:rPr>
        <w:t xml:space="preserve"> del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plast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lastRenderedPageBreak/>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förstärka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och</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skapa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slitstark</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koppling</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mellan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stången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och</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topplattan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förhindra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glapp</w:t>
      </w:r>
      <w:proofErr w:type="spellEnd"/>
      <w:r w:rsidRPr="00516939">
        <w:rPr>
          <w:rFonts w:ascii="Times New Roman" w:eastAsia="Times New Roman" w:hAnsi="Times New Roman" w:cs="Times New Roman"/>
          <w:color w:val="000000"/>
          <w:sz w:val="24"/>
          <w:szCs w:val="24"/>
          <w:lang w:val="en-SE" w:eastAsia="en-SE"/>
        </w:rPr>
        <w:t xml:space="preserve"> men </w:t>
      </w:r>
      <w:proofErr w:type="spellStart"/>
      <w:r w:rsidRPr="00516939">
        <w:rPr>
          <w:rFonts w:ascii="Times New Roman" w:eastAsia="Times New Roman" w:hAnsi="Times New Roman" w:cs="Times New Roman"/>
          <w:color w:val="000000"/>
          <w:sz w:val="24"/>
          <w:szCs w:val="24"/>
          <w:lang w:val="en-SE" w:eastAsia="en-SE"/>
        </w:rPr>
        <w:t>inte</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vara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tajt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har</w:t>
      </w:r>
      <w:proofErr w:type="spellEnd"/>
      <w:r w:rsidRPr="00516939">
        <w:rPr>
          <w:rFonts w:ascii="Times New Roman" w:eastAsia="Times New Roman" w:hAnsi="Times New Roman" w:cs="Times New Roman"/>
          <w:color w:val="000000"/>
          <w:sz w:val="24"/>
          <w:szCs w:val="24"/>
          <w:lang w:val="en-SE" w:eastAsia="en-SE"/>
        </w:rPr>
        <w:t xml:space="preserve"> vi </w:t>
      </w:r>
      <w:proofErr w:type="spellStart"/>
      <w:r w:rsidRPr="00516939">
        <w:rPr>
          <w:rFonts w:ascii="Times New Roman" w:eastAsia="Times New Roman" w:hAnsi="Times New Roman" w:cs="Times New Roman"/>
          <w:color w:val="000000"/>
          <w:sz w:val="24"/>
          <w:szCs w:val="24"/>
          <w:lang w:val="en-SE" w:eastAsia="en-SE"/>
        </w:rPr>
        <w:t>ett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avstånd</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på</w:t>
      </w:r>
      <w:proofErr w:type="spellEnd"/>
      <w:r w:rsidRPr="00516939">
        <w:rPr>
          <w:rFonts w:ascii="Times New Roman" w:eastAsia="Times New Roman" w:hAnsi="Times New Roman" w:cs="Times New Roman"/>
          <w:color w:val="000000"/>
          <w:sz w:val="24"/>
          <w:szCs w:val="24"/>
          <w:lang w:val="en-SE" w:eastAsia="en-SE"/>
        </w:rPr>
        <w:t xml:space="preserve"> 0,5 mm </w:t>
      </w:r>
      <w:proofErr w:type="spellStart"/>
      <w:r w:rsidRPr="00516939">
        <w:rPr>
          <w:rFonts w:ascii="Times New Roman" w:eastAsia="Times New Roman" w:hAnsi="Times New Roman" w:cs="Times New Roman"/>
          <w:color w:val="000000"/>
          <w:sz w:val="24"/>
          <w:szCs w:val="24"/>
          <w:lang w:val="en-SE" w:eastAsia="en-SE"/>
        </w:rPr>
        <w:t>mellan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dom</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två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olika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delarna</w:t>
      </w:r>
      <w:proofErr w:type="spellEnd"/>
      <w:r w:rsidRPr="00516939">
        <w:rPr>
          <w:rFonts w:ascii="Times New Roman" w:eastAsia="Times New Roman" w:hAnsi="Times New Roman" w:cs="Times New Roman"/>
          <w:color w:val="000000"/>
          <w:sz w:val="24"/>
          <w:szCs w:val="24"/>
          <w:lang w:val="en-SE" w:eastAsia="en-SE"/>
        </w:rPr>
        <w:t xml:space="preserve">. Vi </w:t>
      </w:r>
      <w:proofErr w:type="spellStart"/>
      <w:r w:rsidRPr="00516939">
        <w:rPr>
          <w:rFonts w:ascii="Times New Roman" w:eastAsia="Times New Roman" w:hAnsi="Times New Roman" w:cs="Times New Roman"/>
          <w:color w:val="000000"/>
          <w:sz w:val="24"/>
          <w:szCs w:val="24"/>
          <w:lang w:val="en-SE" w:eastAsia="en-SE"/>
        </w:rPr>
        <w:t>har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även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vår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strömtillförsel</w:t>
      </w:r>
      <w:proofErr w:type="spellEnd"/>
      <w:r w:rsidRPr="00516939">
        <w:rPr>
          <w:rFonts w:ascii="Times New Roman" w:eastAsia="Times New Roman" w:hAnsi="Times New Roman" w:cs="Times New Roman"/>
          <w:color w:val="000000"/>
          <w:sz w:val="24"/>
          <w:szCs w:val="24"/>
          <w:lang w:val="en-SE" w:eastAsia="en-SE"/>
        </w:rPr>
        <w:t xml:space="preserve"> till </w:t>
      </w:r>
      <w:proofErr w:type="spellStart"/>
      <w:r w:rsidRPr="00516939">
        <w:rPr>
          <w:rFonts w:ascii="Times New Roman" w:eastAsia="Times New Roman" w:hAnsi="Times New Roman" w:cs="Times New Roman"/>
          <w:color w:val="000000"/>
          <w:sz w:val="24"/>
          <w:szCs w:val="24"/>
          <w:lang w:val="en-SE" w:eastAsia="en-SE"/>
        </w:rPr>
        <w:t>lysdioderna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stången</w:t>
      </w:r>
      <w:proofErr w:type="spellEnd"/>
      <w:r w:rsidRPr="00516939">
        <w:rPr>
          <w:rFonts w:ascii="Times New Roman" w:eastAsia="Times New Roman" w:hAnsi="Times New Roman" w:cs="Times New Roman"/>
          <w:color w:val="000000"/>
          <w:sz w:val="24"/>
          <w:szCs w:val="24"/>
          <w:lang w:val="en-SE" w:eastAsia="en-SE"/>
        </w:rPr>
        <w:t xml:space="preserve"> med </w:t>
      </w:r>
      <w:proofErr w:type="spellStart"/>
      <w:r w:rsidRPr="00516939">
        <w:rPr>
          <w:rFonts w:ascii="Times New Roman" w:eastAsia="Times New Roman" w:hAnsi="Times New Roman" w:cs="Times New Roman"/>
          <w:color w:val="000000"/>
          <w:sz w:val="24"/>
          <w:szCs w:val="24"/>
          <w:lang w:val="en-SE" w:eastAsia="en-SE"/>
        </w:rPr>
        <w:t>hjälp</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av</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hål</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som</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skär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vertikalt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genom</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armaturen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Strömtillförseln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får</w:t>
      </w:r>
      <w:proofErr w:type="spellEnd"/>
      <w:r w:rsidRPr="00516939">
        <w:rPr>
          <w:rFonts w:ascii="Times New Roman" w:eastAsia="Times New Roman" w:hAnsi="Times New Roman" w:cs="Times New Roman"/>
          <w:color w:val="000000"/>
          <w:sz w:val="24"/>
          <w:szCs w:val="24"/>
          <w:lang w:val="en-SE" w:eastAsia="en-SE"/>
        </w:rPr>
        <w:t xml:space="preserve"> vi </w:t>
      </w:r>
      <w:proofErr w:type="spellStart"/>
      <w:r w:rsidRPr="00516939">
        <w:rPr>
          <w:rFonts w:ascii="Times New Roman" w:eastAsia="Times New Roman" w:hAnsi="Times New Roman" w:cs="Times New Roman"/>
          <w:color w:val="000000"/>
          <w:sz w:val="24"/>
          <w:szCs w:val="24"/>
          <w:lang w:val="en-SE" w:eastAsia="en-SE"/>
        </w:rPr>
        <w:t>genom</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två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olika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uttag</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proofErr w:type="gram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Bordsläget</w:t>
      </w:r>
      <w:proofErr w:type="spellEnd"/>
      <w:proofErr w:type="gram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finns</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uttag</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placerat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bottenplattan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Stömmtillförseln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proofErr w:type="gram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Takläget</w:t>
      </w:r>
      <w:proofErr w:type="spellEnd"/>
      <w:proofErr w:type="gram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finns</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uttag</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högst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upp</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stången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som</w:t>
      </w:r>
      <w:proofErr w:type="spellEnd"/>
      <w:r w:rsidRPr="00516939">
        <w:rPr>
          <w:rFonts w:ascii="Times New Roman" w:eastAsia="Times New Roman" w:hAnsi="Times New Roman" w:cs="Times New Roman"/>
          <w:color w:val="000000"/>
          <w:sz w:val="24"/>
          <w:szCs w:val="24"/>
          <w:lang w:val="en-SE" w:eastAsia="en-SE"/>
        </w:rPr>
        <w:t xml:space="preserve"> sitter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hål</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som</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går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horisontellt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helt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igenom</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stången</w:t>
      </w:r>
      <w:proofErr w:type="spellEnd"/>
      <w:r w:rsidRPr="00516939">
        <w:rPr>
          <w:rFonts w:ascii="Times New Roman" w:eastAsia="Times New Roman" w:hAnsi="Times New Roman" w:cs="Times New Roman"/>
          <w:color w:val="000000"/>
          <w:sz w:val="24"/>
          <w:szCs w:val="24"/>
          <w:lang w:val="en-SE" w:eastAsia="en-SE"/>
        </w:rPr>
        <w:t xml:space="preserve">. </w:t>
      </w:r>
    </w:p>
    <w:p w14:paraId="191EA001" w14:textId="77777777" w:rsidR="00516939" w:rsidRPr="00516939" w:rsidRDefault="00516939" w:rsidP="00516939">
      <w:pPr>
        <w:spacing w:before="100" w:beforeAutospacing="1" w:after="100" w:afterAutospacing="1"/>
        <w:rPr>
          <w:rFonts w:ascii="Times New Roman" w:eastAsia="Times New Roman" w:hAnsi="Times New Roman" w:cs="Times New Roman"/>
          <w:color w:val="000000"/>
          <w:sz w:val="24"/>
          <w:szCs w:val="24"/>
          <w:lang w:val="en-SE" w:eastAsia="en-SE"/>
        </w:rPr>
      </w:pPr>
      <w:proofErr w:type="spellStart"/>
      <w:r w:rsidRPr="00516939">
        <w:rPr>
          <w:rFonts w:ascii="Times New Roman" w:eastAsia="Times New Roman" w:hAnsi="Times New Roman" w:cs="Times New Roman"/>
          <w:color w:val="000000"/>
          <w:sz w:val="24"/>
          <w:szCs w:val="24"/>
          <w:lang w:val="en-SE" w:eastAsia="en-SE"/>
        </w:rPr>
        <w:t>Våran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låsmekanism</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både</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slitstark</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och</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enkel</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hantera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låsmekanismen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fungerar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genom</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föra</w:t>
      </w:r>
      <w:proofErr w:type="spellEnd"/>
      <w:r w:rsidRPr="00516939">
        <w:rPr>
          <w:rFonts w:ascii="Times New Roman" w:eastAsia="Times New Roman" w:hAnsi="Times New Roman" w:cs="Times New Roman"/>
          <w:color w:val="000000"/>
          <w:sz w:val="24"/>
          <w:szCs w:val="24"/>
          <w:lang w:val="en-SE" w:eastAsia="en-SE"/>
        </w:rPr>
        <w:t xml:space="preserve"> in </w:t>
      </w:r>
      <w:proofErr w:type="spellStart"/>
      <w:r w:rsidRPr="00516939">
        <w:rPr>
          <w:rFonts w:ascii="Times New Roman" w:eastAsia="Times New Roman" w:hAnsi="Times New Roman" w:cs="Times New Roman"/>
          <w:color w:val="000000"/>
          <w:sz w:val="24"/>
          <w:szCs w:val="24"/>
          <w:lang w:val="en-SE" w:eastAsia="en-SE"/>
        </w:rPr>
        <w:t>två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stoppinnar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två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gjorda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hål</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armaturen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proofErr w:type="gram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Bordsläget</w:t>
      </w:r>
      <w:proofErr w:type="spellEnd"/>
      <w:proofErr w:type="gram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finns</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inga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hål</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istället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finns</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det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en</w:t>
      </w:r>
      <w:proofErr w:type="spellEnd"/>
      <w:r w:rsidRPr="00516939">
        <w:rPr>
          <w:rFonts w:ascii="Times New Roman" w:eastAsia="Times New Roman" w:hAnsi="Times New Roman" w:cs="Times New Roman"/>
          <w:color w:val="000000"/>
          <w:sz w:val="24"/>
          <w:szCs w:val="24"/>
          <w:lang w:val="en-SE" w:eastAsia="en-SE"/>
        </w:rPr>
        <w:t xml:space="preserve"> plan </w:t>
      </w:r>
      <w:proofErr w:type="spellStart"/>
      <w:r w:rsidRPr="00516939">
        <w:rPr>
          <w:rFonts w:ascii="Times New Roman" w:eastAsia="Times New Roman" w:hAnsi="Times New Roman" w:cs="Times New Roman"/>
          <w:color w:val="000000"/>
          <w:sz w:val="24"/>
          <w:szCs w:val="24"/>
          <w:lang w:val="en-SE" w:eastAsia="en-SE"/>
        </w:rPr>
        <w:t>yta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toppen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av</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stången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där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stoppinnarna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låser</w:t>
      </w:r>
      <w:proofErr w:type="spellEnd"/>
      <w:r w:rsidRPr="00516939">
        <w:rPr>
          <w:rFonts w:ascii="Times New Roman" w:eastAsia="Times New Roman" w:hAnsi="Times New Roman" w:cs="Times New Roman"/>
          <w:color w:val="000000"/>
          <w:sz w:val="24"/>
          <w:szCs w:val="24"/>
          <w:lang w:val="en-SE" w:eastAsia="en-SE"/>
        </w:rPr>
        <w:t xml:space="preserve"> fast. </w:t>
      </w:r>
      <w:proofErr w:type="spellStart"/>
      <w:r w:rsidRPr="00516939">
        <w:rPr>
          <w:rFonts w:ascii="Times New Roman" w:eastAsia="Times New Roman" w:hAnsi="Times New Roman" w:cs="Times New Roman"/>
          <w:color w:val="000000"/>
          <w:sz w:val="24"/>
          <w:szCs w:val="24"/>
          <w:lang w:val="en-SE" w:eastAsia="en-SE"/>
        </w:rPr>
        <w:t>Låsmekanismen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proofErr w:type="gram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Takläget</w:t>
      </w:r>
      <w:proofErr w:type="spellEnd"/>
      <w:proofErr w:type="gram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utgörs</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av</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två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gjorda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hål</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längt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ner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stången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detta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låsa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lampans</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vingar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det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vidgade</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läget</w:t>
      </w:r>
      <w:proofErr w:type="spellEnd"/>
      <w:r w:rsidRPr="00516939">
        <w:rPr>
          <w:rFonts w:ascii="Times New Roman" w:eastAsia="Times New Roman" w:hAnsi="Times New Roman" w:cs="Times New Roman"/>
          <w:color w:val="000000"/>
          <w:sz w:val="24"/>
          <w:szCs w:val="24"/>
          <w:lang w:val="en-SE" w:eastAsia="en-SE"/>
        </w:rPr>
        <w:t xml:space="preserve">. </w:t>
      </w:r>
    </w:p>
    <w:p w14:paraId="46ED0A06" w14:textId="77777777" w:rsidR="00516939" w:rsidRPr="00516939" w:rsidRDefault="00516939" w:rsidP="00516939">
      <w:pPr>
        <w:spacing w:before="100" w:beforeAutospacing="1" w:after="100" w:afterAutospacing="1"/>
        <w:rPr>
          <w:rFonts w:ascii="Times New Roman" w:eastAsia="Times New Roman" w:hAnsi="Times New Roman" w:cs="Times New Roman"/>
          <w:color w:val="000000"/>
          <w:sz w:val="24"/>
          <w:szCs w:val="24"/>
          <w:lang w:val="en-SE" w:eastAsia="en-SE"/>
        </w:rPr>
      </w:pPr>
      <w:proofErr w:type="spellStart"/>
      <w:r w:rsidRPr="00516939">
        <w:rPr>
          <w:rFonts w:ascii="Times New Roman" w:eastAsia="Times New Roman" w:hAnsi="Times New Roman" w:cs="Times New Roman"/>
          <w:color w:val="000000"/>
          <w:sz w:val="24"/>
          <w:szCs w:val="24"/>
          <w:lang w:val="en-SE" w:eastAsia="en-SE"/>
        </w:rPr>
        <w:t>Vingfunktionen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lampan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gör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ljusbilden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blir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större</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och</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lampan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får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större</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vidd</w:t>
      </w:r>
      <w:proofErr w:type="spellEnd"/>
      <w:r w:rsidRPr="00516939">
        <w:rPr>
          <w:rFonts w:ascii="Times New Roman" w:eastAsia="Times New Roman" w:hAnsi="Times New Roman" w:cs="Times New Roman"/>
          <w:color w:val="000000"/>
          <w:sz w:val="24"/>
          <w:szCs w:val="24"/>
          <w:lang w:val="en-SE" w:eastAsia="en-SE"/>
        </w:rPr>
        <w:t xml:space="preserve">. Denna </w:t>
      </w:r>
      <w:proofErr w:type="spellStart"/>
      <w:r w:rsidRPr="00516939">
        <w:rPr>
          <w:rFonts w:ascii="Times New Roman" w:eastAsia="Times New Roman" w:hAnsi="Times New Roman" w:cs="Times New Roman"/>
          <w:color w:val="000000"/>
          <w:sz w:val="24"/>
          <w:szCs w:val="24"/>
          <w:lang w:val="en-SE" w:eastAsia="en-SE"/>
        </w:rPr>
        <w:t>funktion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fungerar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genom</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bottenplattan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större</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än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topplattan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och</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vingarna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delad</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två</w:t>
      </w:r>
      <w:proofErr w:type="spellEnd"/>
      <w:r w:rsidRPr="00516939">
        <w:rPr>
          <w:rFonts w:ascii="Times New Roman" w:eastAsia="Times New Roman" w:hAnsi="Times New Roman" w:cs="Times New Roman"/>
          <w:color w:val="000000"/>
          <w:sz w:val="24"/>
          <w:szCs w:val="24"/>
          <w:lang w:val="en-SE" w:eastAsia="en-SE"/>
        </w:rPr>
        <w:t xml:space="preserve"> med </w:t>
      </w:r>
      <w:proofErr w:type="spellStart"/>
      <w:r w:rsidRPr="00516939">
        <w:rPr>
          <w:rFonts w:ascii="Times New Roman" w:eastAsia="Times New Roman" w:hAnsi="Times New Roman" w:cs="Times New Roman"/>
          <w:color w:val="000000"/>
          <w:sz w:val="24"/>
          <w:szCs w:val="24"/>
          <w:lang w:val="en-SE" w:eastAsia="en-SE"/>
        </w:rPr>
        <w:t>en</w:t>
      </w:r>
      <w:proofErr w:type="spellEnd"/>
      <w:r w:rsidRPr="00516939">
        <w:rPr>
          <w:rFonts w:ascii="Times New Roman" w:eastAsia="Times New Roman" w:hAnsi="Times New Roman" w:cs="Times New Roman"/>
          <w:color w:val="000000"/>
          <w:sz w:val="24"/>
          <w:szCs w:val="24"/>
          <w:lang w:val="en-SE" w:eastAsia="en-SE"/>
        </w:rPr>
        <w:t xml:space="preserve"> 45 graders </w:t>
      </w:r>
      <w:proofErr w:type="spellStart"/>
      <w:r w:rsidRPr="00516939">
        <w:rPr>
          <w:rFonts w:ascii="Times New Roman" w:eastAsia="Times New Roman" w:hAnsi="Times New Roman" w:cs="Times New Roman"/>
          <w:color w:val="000000"/>
          <w:sz w:val="24"/>
          <w:szCs w:val="24"/>
          <w:lang w:val="en-SE" w:eastAsia="en-SE"/>
        </w:rPr>
        <w:t>vinkel</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När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bottenpalttan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skjuts</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upp</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trycks</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vingarna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ut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och</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vidgar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lampan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när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bottenplattan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och</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topplattan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når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varandra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kan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låsmekanismen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skjutas</w:t>
      </w:r>
      <w:proofErr w:type="spellEnd"/>
      <w:r w:rsidRPr="00516939">
        <w:rPr>
          <w:rFonts w:ascii="Times New Roman" w:eastAsia="Times New Roman" w:hAnsi="Times New Roman" w:cs="Times New Roman"/>
          <w:color w:val="000000"/>
          <w:sz w:val="24"/>
          <w:szCs w:val="24"/>
          <w:lang w:val="en-SE" w:eastAsia="en-SE"/>
        </w:rPr>
        <w:t xml:space="preserve"> in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armaturens</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gjorda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hål</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sedan </w:t>
      </w:r>
      <w:proofErr w:type="spellStart"/>
      <w:r w:rsidRPr="00516939">
        <w:rPr>
          <w:rFonts w:ascii="Times New Roman" w:eastAsia="Times New Roman" w:hAnsi="Times New Roman" w:cs="Times New Roman"/>
          <w:color w:val="000000"/>
          <w:sz w:val="24"/>
          <w:szCs w:val="24"/>
          <w:lang w:val="en-SE" w:eastAsia="en-SE"/>
        </w:rPr>
        <w:t>låsa</w:t>
      </w:r>
      <w:proofErr w:type="spellEnd"/>
      <w:r w:rsidRPr="00516939">
        <w:rPr>
          <w:rFonts w:ascii="Times New Roman" w:eastAsia="Times New Roman" w:hAnsi="Times New Roman" w:cs="Times New Roman"/>
          <w:color w:val="000000"/>
          <w:sz w:val="24"/>
          <w:szCs w:val="24"/>
          <w:lang w:val="en-SE" w:eastAsia="en-SE"/>
        </w:rPr>
        <w:t xml:space="preserve"> fast </w:t>
      </w:r>
      <w:proofErr w:type="spellStart"/>
      <w:r w:rsidRPr="00516939">
        <w:rPr>
          <w:rFonts w:ascii="Times New Roman" w:eastAsia="Times New Roman" w:hAnsi="Times New Roman" w:cs="Times New Roman"/>
          <w:color w:val="000000"/>
          <w:sz w:val="24"/>
          <w:szCs w:val="24"/>
          <w:lang w:val="en-SE" w:eastAsia="en-SE"/>
        </w:rPr>
        <w:t>lampan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Takläget</w:t>
      </w:r>
      <w:proofErr w:type="spellEnd"/>
      <w:r w:rsidRPr="00516939">
        <w:rPr>
          <w:rFonts w:ascii="Times New Roman" w:eastAsia="Times New Roman" w:hAnsi="Times New Roman" w:cs="Times New Roman"/>
          <w:color w:val="000000"/>
          <w:sz w:val="24"/>
          <w:szCs w:val="24"/>
          <w:lang w:val="en-SE" w:eastAsia="en-SE"/>
        </w:rPr>
        <w:t xml:space="preserve">”. </w:t>
      </w:r>
    </w:p>
    <w:p w14:paraId="0EA662D9" w14:textId="77777777" w:rsidR="00516939" w:rsidRPr="00516939" w:rsidRDefault="00516939" w:rsidP="00516939">
      <w:pPr>
        <w:spacing w:before="100" w:beforeAutospacing="1" w:after="100" w:afterAutospacing="1"/>
        <w:rPr>
          <w:rFonts w:ascii="Times New Roman" w:eastAsia="Times New Roman" w:hAnsi="Times New Roman" w:cs="Times New Roman"/>
          <w:color w:val="000000"/>
          <w:sz w:val="24"/>
          <w:szCs w:val="24"/>
          <w:lang w:val="en-SE" w:eastAsia="en-SE"/>
        </w:rPr>
      </w:pPr>
      <w:proofErr w:type="spellStart"/>
      <w:r w:rsidRPr="00516939">
        <w:rPr>
          <w:rFonts w:ascii="Times New Roman" w:eastAsia="Times New Roman" w:hAnsi="Times New Roman" w:cs="Times New Roman"/>
          <w:color w:val="000000"/>
          <w:sz w:val="24"/>
          <w:szCs w:val="24"/>
          <w:lang w:val="en-SE" w:eastAsia="en-SE"/>
        </w:rPr>
        <w:t>Våran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lösning</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proofErr w:type="gramStart"/>
      <w:r w:rsidRPr="00516939">
        <w:rPr>
          <w:rFonts w:ascii="Times New Roman" w:eastAsia="Times New Roman" w:hAnsi="Times New Roman" w:cs="Times New Roman"/>
          <w:color w:val="000000"/>
          <w:sz w:val="24"/>
          <w:szCs w:val="24"/>
          <w:lang w:val="en-SE" w:eastAsia="en-SE"/>
        </w:rPr>
        <w:t>på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Takläget</w:t>
      </w:r>
      <w:proofErr w:type="spellEnd"/>
      <w:proofErr w:type="gram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tillverka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en</w:t>
      </w:r>
      <w:proofErr w:type="spellEnd"/>
      <w:r w:rsidRPr="00516939">
        <w:rPr>
          <w:rFonts w:ascii="Times New Roman" w:eastAsia="Times New Roman" w:hAnsi="Times New Roman" w:cs="Times New Roman"/>
          <w:color w:val="000000"/>
          <w:sz w:val="24"/>
          <w:szCs w:val="24"/>
          <w:lang w:val="en-SE" w:eastAsia="en-SE"/>
        </w:rPr>
        <w:t xml:space="preserve"> adapter </w:t>
      </w:r>
      <w:proofErr w:type="spell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hänga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lampan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därför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finns</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kropp</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högst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upp</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armaturen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Adaptern</w:t>
      </w:r>
      <w:proofErr w:type="spellEnd"/>
      <w:r w:rsidRPr="00516939">
        <w:rPr>
          <w:rFonts w:ascii="Times New Roman" w:eastAsia="Times New Roman" w:hAnsi="Times New Roman" w:cs="Times New Roman"/>
          <w:color w:val="000000"/>
          <w:sz w:val="24"/>
          <w:szCs w:val="24"/>
          <w:lang w:val="en-SE" w:eastAsia="en-SE"/>
        </w:rPr>
        <w:t xml:space="preserve"> till </w:t>
      </w:r>
      <w:proofErr w:type="spellStart"/>
      <w:r w:rsidRPr="00516939">
        <w:rPr>
          <w:rFonts w:ascii="Times New Roman" w:eastAsia="Times New Roman" w:hAnsi="Times New Roman" w:cs="Times New Roman"/>
          <w:color w:val="000000"/>
          <w:sz w:val="24"/>
          <w:szCs w:val="24"/>
          <w:lang w:val="en-SE" w:eastAsia="en-SE"/>
        </w:rPr>
        <w:t>lampan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fungerar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så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du </w:t>
      </w:r>
      <w:proofErr w:type="spellStart"/>
      <w:r w:rsidRPr="00516939">
        <w:rPr>
          <w:rFonts w:ascii="Times New Roman" w:eastAsia="Times New Roman" w:hAnsi="Times New Roman" w:cs="Times New Roman"/>
          <w:color w:val="000000"/>
          <w:sz w:val="24"/>
          <w:szCs w:val="24"/>
          <w:lang w:val="en-SE" w:eastAsia="en-SE"/>
        </w:rPr>
        <w:t>börjar</w:t>
      </w:r>
      <w:proofErr w:type="spellEnd"/>
      <w:r w:rsidRPr="00516939">
        <w:rPr>
          <w:rFonts w:ascii="Times New Roman" w:eastAsia="Times New Roman" w:hAnsi="Times New Roman" w:cs="Times New Roman"/>
          <w:color w:val="000000"/>
          <w:sz w:val="24"/>
          <w:szCs w:val="24"/>
          <w:lang w:val="en-SE" w:eastAsia="en-SE"/>
        </w:rPr>
        <w:t xml:space="preserve"> med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knäppa</w:t>
      </w:r>
      <w:proofErr w:type="spellEnd"/>
      <w:r w:rsidRPr="00516939">
        <w:rPr>
          <w:rFonts w:ascii="Times New Roman" w:eastAsia="Times New Roman" w:hAnsi="Times New Roman" w:cs="Times New Roman"/>
          <w:color w:val="000000"/>
          <w:sz w:val="24"/>
          <w:szCs w:val="24"/>
          <w:lang w:val="en-SE" w:eastAsia="en-SE"/>
        </w:rPr>
        <w:t xml:space="preserve"> fast den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taket</w:t>
      </w:r>
      <w:proofErr w:type="spellEnd"/>
      <w:r w:rsidRPr="00516939">
        <w:rPr>
          <w:rFonts w:ascii="Times New Roman" w:eastAsia="Times New Roman" w:hAnsi="Times New Roman" w:cs="Times New Roman"/>
          <w:color w:val="000000"/>
          <w:sz w:val="24"/>
          <w:szCs w:val="24"/>
          <w:lang w:val="en-SE" w:eastAsia="en-SE"/>
        </w:rPr>
        <w:t xml:space="preserve"> (Denna </w:t>
      </w:r>
      <w:proofErr w:type="spellStart"/>
      <w:r w:rsidRPr="00516939">
        <w:rPr>
          <w:rFonts w:ascii="Times New Roman" w:eastAsia="Times New Roman" w:hAnsi="Times New Roman" w:cs="Times New Roman"/>
          <w:color w:val="000000"/>
          <w:sz w:val="24"/>
          <w:szCs w:val="24"/>
          <w:lang w:val="en-SE" w:eastAsia="en-SE"/>
        </w:rPr>
        <w:t>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gjord</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för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ett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tak</w:t>
      </w:r>
      <w:proofErr w:type="spellEnd"/>
      <w:r w:rsidRPr="00516939">
        <w:rPr>
          <w:rFonts w:ascii="Times New Roman" w:eastAsia="Times New Roman" w:hAnsi="Times New Roman" w:cs="Times New Roman"/>
          <w:color w:val="000000"/>
          <w:sz w:val="24"/>
          <w:szCs w:val="24"/>
          <w:lang w:val="en-SE" w:eastAsia="en-SE"/>
        </w:rPr>
        <w:t xml:space="preserve"> med </w:t>
      </w:r>
      <w:proofErr w:type="spellStart"/>
      <w:r w:rsidRPr="00516939">
        <w:rPr>
          <w:rFonts w:ascii="Times New Roman" w:eastAsia="Times New Roman" w:hAnsi="Times New Roman" w:cs="Times New Roman"/>
          <w:color w:val="000000"/>
          <w:sz w:val="24"/>
          <w:szCs w:val="24"/>
          <w:lang w:val="en-SE" w:eastAsia="en-SE"/>
        </w:rPr>
        <w:t>takplattor</w:t>
      </w:r>
      <w:proofErr w:type="spellEnd"/>
      <w:r w:rsidRPr="00516939">
        <w:rPr>
          <w:rFonts w:ascii="Times New Roman" w:eastAsia="Times New Roman" w:hAnsi="Times New Roman" w:cs="Times New Roman"/>
          <w:color w:val="000000"/>
          <w:sz w:val="24"/>
          <w:szCs w:val="24"/>
          <w:lang w:val="en-SE" w:eastAsia="en-SE"/>
        </w:rPr>
        <w:t xml:space="preserve">), sedan </w:t>
      </w:r>
      <w:proofErr w:type="spellStart"/>
      <w:r w:rsidRPr="00516939">
        <w:rPr>
          <w:rFonts w:ascii="Times New Roman" w:eastAsia="Times New Roman" w:hAnsi="Times New Roman" w:cs="Times New Roman"/>
          <w:color w:val="000000"/>
          <w:sz w:val="24"/>
          <w:szCs w:val="24"/>
          <w:lang w:val="en-SE" w:eastAsia="en-SE"/>
        </w:rPr>
        <w:t>är</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det</w:t>
      </w:r>
      <w:proofErr w:type="spellEnd"/>
      <w:r w:rsidRPr="00516939">
        <w:rPr>
          <w:rFonts w:ascii="Times New Roman" w:eastAsia="Times New Roman" w:hAnsi="Times New Roman" w:cs="Times New Roman"/>
          <w:color w:val="000000"/>
          <w:sz w:val="24"/>
          <w:szCs w:val="24"/>
          <w:lang w:val="en-SE" w:eastAsia="en-SE"/>
        </w:rPr>
        <w:t xml:space="preserve"> bara </w:t>
      </w:r>
      <w:proofErr w:type="spellStart"/>
      <w:r w:rsidRPr="00516939">
        <w:rPr>
          <w:rFonts w:ascii="Times New Roman" w:eastAsia="Times New Roman" w:hAnsi="Times New Roman" w:cs="Times New Roman"/>
          <w:color w:val="000000"/>
          <w:sz w:val="24"/>
          <w:szCs w:val="24"/>
          <w:lang w:val="en-SE" w:eastAsia="en-SE"/>
        </w:rPr>
        <w:t>att</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föra</w:t>
      </w:r>
      <w:proofErr w:type="spellEnd"/>
      <w:r w:rsidRPr="00516939">
        <w:rPr>
          <w:rFonts w:ascii="Times New Roman" w:eastAsia="Times New Roman" w:hAnsi="Times New Roman" w:cs="Times New Roman"/>
          <w:color w:val="000000"/>
          <w:sz w:val="24"/>
          <w:szCs w:val="24"/>
          <w:lang w:val="en-SE" w:eastAsia="en-SE"/>
        </w:rPr>
        <w:t xml:space="preserve"> in </w:t>
      </w:r>
      <w:proofErr w:type="spellStart"/>
      <w:r w:rsidRPr="00516939">
        <w:rPr>
          <w:rFonts w:ascii="Times New Roman" w:eastAsia="Times New Roman" w:hAnsi="Times New Roman" w:cs="Times New Roman"/>
          <w:color w:val="000000"/>
          <w:sz w:val="24"/>
          <w:szCs w:val="24"/>
          <w:lang w:val="en-SE" w:eastAsia="en-SE"/>
        </w:rPr>
        <w:t>själva</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knoppen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på</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armaturen</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i</w:t>
      </w:r>
      <w:proofErr w:type="spellEnd"/>
      <w:r w:rsidRPr="00516939">
        <w:rPr>
          <w:rFonts w:ascii="Times New Roman" w:eastAsia="Times New Roman" w:hAnsi="Times New Roman" w:cs="Times New Roman"/>
          <w:color w:val="000000"/>
          <w:sz w:val="24"/>
          <w:szCs w:val="24"/>
          <w:lang w:val="en-SE" w:eastAsia="en-SE"/>
        </w:rPr>
        <w:t xml:space="preserve"> </w:t>
      </w:r>
      <w:proofErr w:type="spellStart"/>
      <w:r w:rsidRPr="00516939">
        <w:rPr>
          <w:rFonts w:ascii="Times New Roman" w:eastAsia="Times New Roman" w:hAnsi="Times New Roman" w:cs="Times New Roman"/>
          <w:color w:val="000000"/>
          <w:sz w:val="24"/>
          <w:szCs w:val="24"/>
          <w:lang w:val="en-SE" w:eastAsia="en-SE"/>
        </w:rPr>
        <w:t>fästet</w:t>
      </w:r>
      <w:proofErr w:type="spellEnd"/>
      <w:r w:rsidRPr="00516939">
        <w:rPr>
          <w:rFonts w:ascii="Times New Roman" w:eastAsia="Times New Roman" w:hAnsi="Times New Roman" w:cs="Times New Roman"/>
          <w:color w:val="000000"/>
          <w:sz w:val="24"/>
          <w:szCs w:val="24"/>
          <w:lang w:val="en-SE" w:eastAsia="en-SE"/>
        </w:rPr>
        <w:t>.</w:t>
      </w:r>
    </w:p>
    <w:p w14:paraId="6CBE65E1" w14:textId="77777777" w:rsidR="0064319A" w:rsidRPr="00516939" w:rsidRDefault="0064319A" w:rsidP="00694EF0">
      <w:pPr>
        <w:pStyle w:val="Bilagor"/>
        <w:rPr>
          <w:lang w:val="en-SE"/>
        </w:rPr>
      </w:pPr>
    </w:p>
    <w:p w14:paraId="28A42696" w14:textId="77777777" w:rsidR="00AE1207" w:rsidRDefault="00AE1207" w:rsidP="00694EF0">
      <w:pPr>
        <w:pStyle w:val="Bilagor"/>
      </w:pPr>
    </w:p>
    <w:p w14:paraId="2A8B2892" w14:textId="2755FBA8" w:rsidR="00AE1207" w:rsidRDefault="00AE1207" w:rsidP="00694EF0">
      <w:pPr>
        <w:pStyle w:val="Bilagor"/>
        <w:sectPr w:rsidR="00AE1207" w:rsidSect="00F42621">
          <w:footerReference w:type="default" r:id="rId24"/>
          <w:pgSz w:w="11906" w:h="16838"/>
          <w:pgMar w:top="1417" w:right="1417" w:bottom="1417" w:left="1417" w:header="708" w:footer="708" w:gutter="0"/>
          <w:cols w:space="708"/>
          <w:docGrid w:linePitch="360"/>
        </w:sectPr>
      </w:pPr>
    </w:p>
    <w:p w14:paraId="37A03A7D" w14:textId="77777777" w:rsidR="00307FC2" w:rsidRDefault="00307FC2" w:rsidP="00694EF0">
      <w:pPr>
        <w:pStyle w:val="Bilagor"/>
      </w:pPr>
      <w:bookmarkStart w:id="5" w:name="_Toc531168031"/>
      <w:r w:rsidRPr="00694EF0">
        <w:lastRenderedPageBreak/>
        <w:t>Bilaga</w:t>
      </w:r>
      <w:r>
        <w:t xml:space="preserve"> 1 </w:t>
      </w:r>
      <w:bookmarkEnd w:id="4"/>
      <w:r w:rsidR="00731AF3">
        <w:t>Kod</w:t>
      </w:r>
      <w:bookmarkEnd w:id="5"/>
      <w:r w:rsidR="00731AF3">
        <w:t xml:space="preserve"> </w:t>
      </w:r>
      <w:r w:rsidR="004C746B">
        <w:t>(lämplig rubrik)</w:t>
      </w:r>
    </w:p>
    <w:p w14:paraId="18F091E6" w14:textId="77777777" w:rsidR="00731AF3" w:rsidRPr="00EF42F8" w:rsidRDefault="00307FC2" w:rsidP="00D83ED1">
      <w:r w:rsidRPr="00D83ED1">
        <w:rPr>
          <w:lang w:val="la-Latn"/>
        </w:rPr>
        <w:t xml:space="preserve"> </w:t>
      </w:r>
      <w:r w:rsidR="00EF42F8">
        <w:t>(Fullständig och kommenterad)</w:t>
      </w:r>
    </w:p>
    <w:p w14:paraId="6019D8C7" w14:textId="77777777" w:rsidR="00731AF3" w:rsidRDefault="00731AF3" w:rsidP="00731AF3">
      <w:pPr>
        <w:pStyle w:val="Framsidaundertitel"/>
      </w:pPr>
      <w:r>
        <w:br w:type="page"/>
      </w:r>
    </w:p>
    <w:p w14:paraId="5A9E3B49" w14:textId="77777777" w:rsidR="00307FC2" w:rsidRPr="00731AF3" w:rsidRDefault="00731AF3" w:rsidP="00731AF3">
      <w:pPr>
        <w:pStyle w:val="Bilagor"/>
      </w:pPr>
      <w:bookmarkStart w:id="6" w:name="_Toc531168032"/>
      <w:r>
        <w:lastRenderedPageBreak/>
        <w:t>Bilaga 2</w:t>
      </w:r>
      <w:bookmarkEnd w:id="6"/>
      <w:r w:rsidR="004C746B">
        <w:t xml:space="preserve"> (Lämplig rubrik)</w:t>
      </w:r>
    </w:p>
    <w:sectPr w:rsidR="00307FC2" w:rsidRPr="00731AF3" w:rsidSect="00F42621">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AC459" w14:textId="77777777" w:rsidR="00F144DD" w:rsidRDefault="00F144DD" w:rsidP="00D10EB2">
      <w:r>
        <w:separator/>
      </w:r>
    </w:p>
  </w:endnote>
  <w:endnote w:type="continuationSeparator" w:id="0">
    <w:p w14:paraId="7CE66AA9" w14:textId="77777777" w:rsidR="00F144DD" w:rsidRDefault="00F144DD" w:rsidP="00D10EB2">
      <w:r>
        <w:continuationSeparator/>
      </w:r>
    </w:p>
  </w:endnote>
  <w:endnote w:type="continuationNotice" w:id="1">
    <w:p w14:paraId="67EF89F8" w14:textId="77777777" w:rsidR="00F144DD" w:rsidRDefault="00F144D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7BA5" w14:textId="77777777" w:rsidR="00F144DD" w:rsidRDefault="00F144DD" w:rsidP="0064319A">
    <w:pPr>
      <w:pStyle w:val="FramsidaFretagsnamn"/>
    </w:pPr>
    <w:r>
      <w:t>ABB Industrigymnasium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6BD49" w14:textId="77777777" w:rsidR="00F144DD" w:rsidRPr="0064319A" w:rsidRDefault="00F144DD" w:rsidP="006431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id w:val="2072299325"/>
      <w:docPartObj>
        <w:docPartGallery w:val="Page Numbers (Bottom of Page)"/>
        <w:docPartUnique/>
      </w:docPartObj>
    </w:sdtPr>
    <w:sdtContent>
      <w:p w14:paraId="5B2608F2" w14:textId="77777777" w:rsidR="00F144DD" w:rsidRDefault="00F144DD">
        <w:pPr>
          <w:pStyle w:val="Footer"/>
          <w:jc w:val="center"/>
        </w:pPr>
        <w:r>
          <w:rPr>
            <w:noProof/>
            <w:lang w:eastAsia="sv-SE"/>
          </w:rPr>
          <mc:AlternateContent>
            <mc:Choice Requires="wps">
              <w:drawing>
                <wp:anchor distT="0" distB="0" distL="114300" distR="114300" simplePos="0" relativeHeight="251656704" behindDoc="0" locked="0" layoutInCell="1" allowOverlap="1" wp14:anchorId="2B36317C" wp14:editId="59153B6F">
                  <wp:simplePos x="0" y="0"/>
                  <wp:positionH relativeFrom="margin">
                    <wp:posOffset>-31750</wp:posOffset>
                  </wp:positionH>
                  <wp:positionV relativeFrom="paragraph">
                    <wp:posOffset>-60960</wp:posOffset>
                  </wp:positionV>
                  <wp:extent cx="5760085" cy="46990"/>
                  <wp:effectExtent l="1270" t="3175" r="127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6990"/>
                          </a:xfrm>
                          <a:prstGeom prst="rect">
                            <a:avLst/>
                          </a:prstGeom>
                          <a:solidFill>
                            <a:schemeClr val="accent4">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12026" id="Rectangle 1" o:spid="_x0000_s1026" style="position:absolute;margin-left:-2.5pt;margin-top:-4.8pt;width:453.55pt;height:3.7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" fillcolor="#5f497a [2407]" stroked="f">
                  <w10:wrap anchorx="margin"/>
                </v:rect>
              </w:pict>
            </mc:Fallback>
          </mc:AlternateContent>
        </w:r>
        <w:r>
          <w:fldChar w:fldCharType="begin"/>
        </w:r>
        <w:r>
          <w:instrText xml:space="preserve"> PAGE   \* MERGEFORMAT </w:instrText>
        </w:r>
        <w:r>
          <w:fldChar w:fldCharType="separate"/>
        </w:r>
        <w:r>
          <w:rPr>
            <w:noProof/>
          </w:rPr>
          <w:t>9</w:t>
        </w:r>
        <w:r>
          <w:rPr>
            <w:noProof/>
          </w:rPr>
          <w:fldChar w:fldCharType="end"/>
        </w:r>
      </w:p>
    </w:sdtContent>
  </w:sdt>
  <w:p w14:paraId="5D321FE7" w14:textId="77777777" w:rsidR="00F144DD" w:rsidRPr="0064319A" w:rsidRDefault="00F144DD" w:rsidP="006431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EA40" w14:textId="77777777" w:rsidR="00F144DD" w:rsidRPr="0064319A" w:rsidRDefault="00F144DD" w:rsidP="00643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D958F" w14:textId="77777777" w:rsidR="00F144DD" w:rsidRDefault="00F144DD" w:rsidP="00D10EB2">
      <w:r>
        <w:separator/>
      </w:r>
    </w:p>
  </w:footnote>
  <w:footnote w:type="continuationSeparator" w:id="0">
    <w:p w14:paraId="3C46D9E2" w14:textId="77777777" w:rsidR="00F144DD" w:rsidRDefault="00F144DD" w:rsidP="00D10EB2">
      <w:r>
        <w:continuationSeparator/>
      </w:r>
    </w:p>
  </w:footnote>
  <w:footnote w:type="continuationNotice" w:id="1">
    <w:p w14:paraId="71629FA7" w14:textId="77777777" w:rsidR="00F144DD" w:rsidRDefault="00F144D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0E98" w14:textId="77777777" w:rsidR="00F144DD" w:rsidRDefault="00F144DD">
    <w:pPr>
      <w:pStyle w:val="Header"/>
    </w:pPr>
    <w:r>
      <w:rPr>
        <w:noProof/>
        <w:lang w:eastAsia="sv-SE"/>
      </w:rPr>
      <mc:AlternateContent>
        <mc:Choice Requires="wps">
          <w:drawing>
            <wp:anchor distT="0" distB="0" distL="114300" distR="114300" simplePos="0" relativeHeight="251658242" behindDoc="1" locked="0" layoutInCell="1" allowOverlap="1" wp14:anchorId="7E7C3B06" wp14:editId="7EF15DFF">
              <wp:simplePos x="0" y="0"/>
              <wp:positionH relativeFrom="column">
                <wp:posOffset>-116205</wp:posOffset>
              </wp:positionH>
              <wp:positionV relativeFrom="paragraph">
                <wp:posOffset>610870</wp:posOffset>
              </wp:positionV>
              <wp:extent cx="5759450" cy="8557895"/>
              <wp:effectExtent l="2540" t="3175" r="635"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0" cy="8557895"/>
                      </a:xfrm>
                      <a:prstGeom prst="rect">
                        <a:avLst/>
                      </a:prstGeom>
                      <a:solidFill>
                        <a:schemeClr val="accent4">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BAAE2" id="Rectangle 4" o:spid="_x0000_s1026" style="position:absolute;margin-left:-9.15pt;margin-top:48.1pt;width:453.5pt;height:673.8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" fillcolor="#ccc0d9 [1303]"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E0ABC" w14:textId="77777777" w:rsidR="00F144DD" w:rsidRDefault="00F144DD">
    <w:pPr>
      <w:pStyle w:val="Header"/>
    </w:pPr>
    <w:r>
      <w:rPr>
        <w:noProof/>
        <w:lang w:eastAsia="sv-SE"/>
      </w:rPr>
      <mc:AlternateContent>
        <mc:Choice Requires="wps">
          <w:drawing>
            <wp:anchor distT="0" distB="0" distL="114300" distR="114300" simplePos="0" relativeHeight="251658752" behindDoc="0" locked="0" layoutInCell="1" allowOverlap="1" wp14:anchorId="3933BB81" wp14:editId="10AD1E61">
              <wp:simplePos x="0" y="0"/>
              <wp:positionH relativeFrom="column">
                <wp:posOffset>5977890</wp:posOffset>
              </wp:positionH>
              <wp:positionV relativeFrom="paragraph">
                <wp:posOffset>-449580</wp:posOffset>
              </wp:positionV>
              <wp:extent cx="678180" cy="678180"/>
              <wp:effectExtent l="635" t="9525" r="16510" b="2667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78180" cy="678180"/>
                      </a:xfrm>
                      <a:prstGeom prst="rtTriangle">
                        <a:avLst/>
                      </a:prstGeom>
                      <a:solidFill>
                        <a:schemeClr val="accent4">
                          <a:lumMod val="100000"/>
                          <a:lumOff val="0"/>
                        </a:schemeClr>
                      </a:solidFill>
                      <a:ln>
                        <a:noFill/>
                      </a:ln>
                      <a:effectLst>
                        <a:outerShdw dist="28398" dir="3806097" algn="ctr" rotWithShape="0">
                          <a:schemeClr val="accent4">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E4E6A" id="_x0000_t6" coordsize="21600,21600" o:spt="6" path="m,l,21600r21600,xe">
              <v:stroke joinstyle="miter"/>
              <v:path gradientshapeok="t" o:connecttype="custom" o:connectlocs="0,0;0,10800;0,21600;10800,21600;21600,21600;10800,10800" textboxrect="1800,12600,12600,19800"/>
            </v:shapetype>
            <v:shape id="AutoShape 3" o:spid="_x0000_s1026" type="#_x0000_t6" style="position:absolute;margin-left:470.7pt;margin-top:-35.4pt;width:53.4pt;height:53.4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" fillcolor="#8064a2 [3207]" stroked="f" strokecolor="#f2f2f2 [3041]" strokeweight="3pt">
              <v:shadow on="t" color="#3f3151 [1607]" opacity=".5"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0316"/>
    <w:multiLevelType w:val="hybridMultilevel"/>
    <w:tmpl w:val="220EDF0C"/>
    <w:lvl w:ilvl="0" w:tplc="909E7B46">
      <w:start w:val="1"/>
      <w:numFmt w:val="bullet"/>
      <w:lvlText w:val=""/>
      <w:lvlJc w:val="left"/>
      <w:pPr>
        <w:ind w:left="720" w:hanging="360"/>
      </w:pPr>
      <w:rPr>
        <w:rFonts w:ascii="Symbol" w:hAnsi="Symbol" w:hint="default"/>
      </w:rPr>
    </w:lvl>
    <w:lvl w:ilvl="1" w:tplc="97DE8AFE">
      <w:start w:val="1"/>
      <w:numFmt w:val="bullet"/>
      <w:lvlText w:val="o"/>
      <w:lvlJc w:val="left"/>
      <w:pPr>
        <w:ind w:left="1440" w:hanging="360"/>
      </w:pPr>
      <w:rPr>
        <w:rFonts w:ascii="Courier New" w:hAnsi="Courier New" w:hint="default"/>
      </w:rPr>
    </w:lvl>
    <w:lvl w:ilvl="2" w:tplc="9BC6A7D2">
      <w:start w:val="1"/>
      <w:numFmt w:val="bullet"/>
      <w:lvlText w:val=""/>
      <w:lvlJc w:val="left"/>
      <w:pPr>
        <w:ind w:left="2160" w:hanging="360"/>
      </w:pPr>
      <w:rPr>
        <w:rFonts w:ascii="Wingdings" w:hAnsi="Wingdings" w:hint="default"/>
      </w:rPr>
    </w:lvl>
    <w:lvl w:ilvl="3" w:tplc="A5846CFC">
      <w:start w:val="1"/>
      <w:numFmt w:val="bullet"/>
      <w:lvlText w:val=""/>
      <w:lvlJc w:val="left"/>
      <w:pPr>
        <w:ind w:left="2880" w:hanging="360"/>
      </w:pPr>
      <w:rPr>
        <w:rFonts w:ascii="Symbol" w:hAnsi="Symbol" w:hint="default"/>
      </w:rPr>
    </w:lvl>
    <w:lvl w:ilvl="4" w:tplc="73866A30">
      <w:start w:val="1"/>
      <w:numFmt w:val="bullet"/>
      <w:lvlText w:val="o"/>
      <w:lvlJc w:val="left"/>
      <w:pPr>
        <w:ind w:left="3600" w:hanging="360"/>
      </w:pPr>
      <w:rPr>
        <w:rFonts w:ascii="Courier New" w:hAnsi="Courier New" w:hint="default"/>
      </w:rPr>
    </w:lvl>
    <w:lvl w:ilvl="5" w:tplc="18D027F6">
      <w:start w:val="1"/>
      <w:numFmt w:val="bullet"/>
      <w:lvlText w:val=""/>
      <w:lvlJc w:val="left"/>
      <w:pPr>
        <w:ind w:left="4320" w:hanging="360"/>
      </w:pPr>
      <w:rPr>
        <w:rFonts w:ascii="Wingdings" w:hAnsi="Wingdings" w:hint="default"/>
      </w:rPr>
    </w:lvl>
    <w:lvl w:ilvl="6" w:tplc="84EE311A">
      <w:start w:val="1"/>
      <w:numFmt w:val="bullet"/>
      <w:lvlText w:val=""/>
      <w:lvlJc w:val="left"/>
      <w:pPr>
        <w:ind w:left="5040" w:hanging="360"/>
      </w:pPr>
      <w:rPr>
        <w:rFonts w:ascii="Symbol" w:hAnsi="Symbol" w:hint="default"/>
      </w:rPr>
    </w:lvl>
    <w:lvl w:ilvl="7" w:tplc="411AEEB8">
      <w:start w:val="1"/>
      <w:numFmt w:val="bullet"/>
      <w:lvlText w:val="o"/>
      <w:lvlJc w:val="left"/>
      <w:pPr>
        <w:ind w:left="5760" w:hanging="360"/>
      </w:pPr>
      <w:rPr>
        <w:rFonts w:ascii="Courier New" w:hAnsi="Courier New" w:hint="default"/>
      </w:rPr>
    </w:lvl>
    <w:lvl w:ilvl="8" w:tplc="A772668E">
      <w:start w:val="1"/>
      <w:numFmt w:val="bullet"/>
      <w:lvlText w:val=""/>
      <w:lvlJc w:val="left"/>
      <w:pPr>
        <w:ind w:left="6480" w:hanging="360"/>
      </w:pPr>
      <w:rPr>
        <w:rFonts w:ascii="Wingdings" w:hAnsi="Wingdings" w:hint="default"/>
      </w:rPr>
    </w:lvl>
  </w:abstractNum>
  <w:abstractNum w:abstractNumId="1" w15:restartNumberingAfterBreak="0">
    <w:nsid w:val="16B42221"/>
    <w:multiLevelType w:val="hybridMultilevel"/>
    <w:tmpl w:val="29203A88"/>
    <w:lvl w:ilvl="0" w:tplc="07BACFF8">
      <w:start w:val="1"/>
      <w:numFmt w:val="bullet"/>
      <w:lvlText w:val=""/>
      <w:lvlJc w:val="left"/>
      <w:pPr>
        <w:ind w:left="720" w:hanging="360"/>
      </w:pPr>
      <w:rPr>
        <w:rFonts w:ascii="Symbol" w:hAnsi="Symbol" w:hint="default"/>
      </w:rPr>
    </w:lvl>
    <w:lvl w:ilvl="1" w:tplc="E362BD3A">
      <w:start w:val="1"/>
      <w:numFmt w:val="bullet"/>
      <w:lvlText w:val="o"/>
      <w:lvlJc w:val="left"/>
      <w:pPr>
        <w:ind w:left="1440" w:hanging="360"/>
      </w:pPr>
      <w:rPr>
        <w:rFonts w:ascii="Courier New" w:hAnsi="Courier New" w:hint="default"/>
      </w:rPr>
    </w:lvl>
    <w:lvl w:ilvl="2" w:tplc="090A2884">
      <w:start w:val="1"/>
      <w:numFmt w:val="bullet"/>
      <w:lvlText w:val=""/>
      <w:lvlJc w:val="left"/>
      <w:pPr>
        <w:ind w:left="2160" w:hanging="360"/>
      </w:pPr>
      <w:rPr>
        <w:rFonts w:ascii="Wingdings" w:hAnsi="Wingdings" w:hint="default"/>
      </w:rPr>
    </w:lvl>
    <w:lvl w:ilvl="3" w:tplc="961E8314">
      <w:start w:val="1"/>
      <w:numFmt w:val="bullet"/>
      <w:lvlText w:val=""/>
      <w:lvlJc w:val="left"/>
      <w:pPr>
        <w:ind w:left="2880" w:hanging="360"/>
      </w:pPr>
      <w:rPr>
        <w:rFonts w:ascii="Symbol" w:hAnsi="Symbol" w:hint="default"/>
      </w:rPr>
    </w:lvl>
    <w:lvl w:ilvl="4" w:tplc="38EC1964">
      <w:start w:val="1"/>
      <w:numFmt w:val="bullet"/>
      <w:lvlText w:val="o"/>
      <w:lvlJc w:val="left"/>
      <w:pPr>
        <w:ind w:left="3600" w:hanging="360"/>
      </w:pPr>
      <w:rPr>
        <w:rFonts w:ascii="Courier New" w:hAnsi="Courier New" w:hint="default"/>
      </w:rPr>
    </w:lvl>
    <w:lvl w:ilvl="5" w:tplc="8B2CBB30">
      <w:start w:val="1"/>
      <w:numFmt w:val="bullet"/>
      <w:lvlText w:val=""/>
      <w:lvlJc w:val="left"/>
      <w:pPr>
        <w:ind w:left="4320" w:hanging="360"/>
      </w:pPr>
      <w:rPr>
        <w:rFonts w:ascii="Wingdings" w:hAnsi="Wingdings" w:hint="default"/>
      </w:rPr>
    </w:lvl>
    <w:lvl w:ilvl="6" w:tplc="926CCA86">
      <w:start w:val="1"/>
      <w:numFmt w:val="bullet"/>
      <w:lvlText w:val=""/>
      <w:lvlJc w:val="left"/>
      <w:pPr>
        <w:ind w:left="5040" w:hanging="360"/>
      </w:pPr>
      <w:rPr>
        <w:rFonts w:ascii="Symbol" w:hAnsi="Symbol" w:hint="default"/>
      </w:rPr>
    </w:lvl>
    <w:lvl w:ilvl="7" w:tplc="11149552">
      <w:start w:val="1"/>
      <w:numFmt w:val="bullet"/>
      <w:lvlText w:val="o"/>
      <w:lvlJc w:val="left"/>
      <w:pPr>
        <w:ind w:left="5760" w:hanging="360"/>
      </w:pPr>
      <w:rPr>
        <w:rFonts w:ascii="Courier New" w:hAnsi="Courier New" w:hint="default"/>
      </w:rPr>
    </w:lvl>
    <w:lvl w:ilvl="8" w:tplc="0B6EBC8C">
      <w:start w:val="1"/>
      <w:numFmt w:val="bullet"/>
      <w:lvlText w:val=""/>
      <w:lvlJc w:val="left"/>
      <w:pPr>
        <w:ind w:left="6480" w:hanging="360"/>
      </w:pPr>
      <w:rPr>
        <w:rFonts w:ascii="Wingdings" w:hAnsi="Wingdings" w:hint="default"/>
      </w:rPr>
    </w:lvl>
  </w:abstractNum>
  <w:abstractNum w:abstractNumId="2" w15:restartNumberingAfterBreak="0">
    <w:nsid w:val="28F87620"/>
    <w:multiLevelType w:val="multilevel"/>
    <w:tmpl w:val="E9A024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957E0C"/>
    <w:multiLevelType w:val="hybridMultilevel"/>
    <w:tmpl w:val="AF4A2E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68D0056"/>
    <w:multiLevelType w:val="hybridMultilevel"/>
    <w:tmpl w:val="46024FC8"/>
    <w:lvl w:ilvl="0" w:tplc="340E8EE8">
      <w:start w:val="1"/>
      <w:numFmt w:val="bullet"/>
      <w:lvlText w:val=""/>
      <w:lvlJc w:val="left"/>
      <w:pPr>
        <w:ind w:left="720" w:hanging="360"/>
      </w:pPr>
      <w:rPr>
        <w:rFonts w:ascii="Symbol" w:hAnsi="Symbol" w:hint="default"/>
      </w:rPr>
    </w:lvl>
    <w:lvl w:ilvl="1" w:tplc="E9BEB748">
      <w:start w:val="1"/>
      <w:numFmt w:val="bullet"/>
      <w:lvlText w:val="o"/>
      <w:lvlJc w:val="left"/>
      <w:pPr>
        <w:ind w:left="1440" w:hanging="360"/>
      </w:pPr>
      <w:rPr>
        <w:rFonts w:ascii="Courier New" w:hAnsi="Courier New" w:hint="default"/>
      </w:rPr>
    </w:lvl>
    <w:lvl w:ilvl="2" w:tplc="EA52EDDC">
      <w:start w:val="1"/>
      <w:numFmt w:val="bullet"/>
      <w:lvlText w:val=""/>
      <w:lvlJc w:val="left"/>
      <w:pPr>
        <w:ind w:left="2160" w:hanging="360"/>
      </w:pPr>
      <w:rPr>
        <w:rFonts w:ascii="Wingdings" w:hAnsi="Wingdings" w:hint="default"/>
      </w:rPr>
    </w:lvl>
    <w:lvl w:ilvl="3" w:tplc="8EB8A1B6">
      <w:start w:val="1"/>
      <w:numFmt w:val="bullet"/>
      <w:lvlText w:val=""/>
      <w:lvlJc w:val="left"/>
      <w:pPr>
        <w:ind w:left="2880" w:hanging="360"/>
      </w:pPr>
      <w:rPr>
        <w:rFonts w:ascii="Symbol" w:hAnsi="Symbol" w:hint="default"/>
      </w:rPr>
    </w:lvl>
    <w:lvl w:ilvl="4" w:tplc="2B409CC8">
      <w:start w:val="1"/>
      <w:numFmt w:val="bullet"/>
      <w:lvlText w:val="o"/>
      <w:lvlJc w:val="left"/>
      <w:pPr>
        <w:ind w:left="3600" w:hanging="360"/>
      </w:pPr>
      <w:rPr>
        <w:rFonts w:ascii="Courier New" w:hAnsi="Courier New" w:hint="default"/>
      </w:rPr>
    </w:lvl>
    <w:lvl w:ilvl="5" w:tplc="44306BCA">
      <w:start w:val="1"/>
      <w:numFmt w:val="bullet"/>
      <w:lvlText w:val=""/>
      <w:lvlJc w:val="left"/>
      <w:pPr>
        <w:ind w:left="4320" w:hanging="360"/>
      </w:pPr>
      <w:rPr>
        <w:rFonts w:ascii="Wingdings" w:hAnsi="Wingdings" w:hint="default"/>
      </w:rPr>
    </w:lvl>
    <w:lvl w:ilvl="6" w:tplc="C4068EC8">
      <w:start w:val="1"/>
      <w:numFmt w:val="bullet"/>
      <w:lvlText w:val=""/>
      <w:lvlJc w:val="left"/>
      <w:pPr>
        <w:ind w:left="5040" w:hanging="360"/>
      </w:pPr>
      <w:rPr>
        <w:rFonts w:ascii="Symbol" w:hAnsi="Symbol" w:hint="default"/>
      </w:rPr>
    </w:lvl>
    <w:lvl w:ilvl="7" w:tplc="2D2C77BE">
      <w:start w:val="1"/>
      <w:numFmt w:val="bullet"/>
      <w:lvlText w:val="o"/>
      <w:lvlJc w:val="left"/>
      <w:pPr>
        <w:ind w:left="5760" w:hanging="360"/>
      </w:pPr>
      <w:rPr>
        <w:rFonts w:ascii="Courier New" w:hAnsi="Courier New" w:hint="default"/>
      </w:rPr>
    </w:lvl>
    <w:lvl w:ilvl="8" w:tplc="49B63D96">
      <w:start w:val="1"/>
      <w:numFmt w:val="bullet"/>
      <w:lvlText w:val=""/>
      <w:lvlJc w:val="left"/>
      <w:pPr>
        <w:ind w:left="6480" w:hanging="360"/>
      </w:pPr>
      <w:rPr>
        <w:rFonts w:ascii="Wingdings" w:hAnsi="Wingdings" w:hint="default"/>
      </w:rPr>
    </w:lvl>
  </w:abstractNum>
  <w:abstractNum w:abstractNumId="5" w15:restartNumberingAfterBreak="0">
    <w:nsid w:val="54800C50"/>
    <w:multiLevelType w:val="multilevel"/>
    <w:tmpl w:val="18FA74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ctor, Erik">
    <w15:presenceInfo w15:providerId="AD" w15:userId="S-1-5-21-1409082233-448539723-682003330-144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6145">
      <o:colormenu v:ext="edit" fillcolor="none [663]" strokecolor="non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B2"/>
    <w:rsid w:val="00026CAD"/>
    <w:rsid w:val="0006418E"/>
    <w:rsid w:val="000A5584"/>
    <w:rsid w:val="000B518C"/>
    <w:rsid w:val="000F1E9D"/>
    <w:rsid w:val="001044C4"/>
    <w:rsid w:val="00111C8C"/>
    <w:rsid w:val="00144D13"/>
    <w:rsid w:val="001A13AC"/>
    <w:rsid w:val="0020645E"/>
    <w:rsid w:val="0022011D"/>
    <w:rsid w:val="00230FE5"/>
    <w:rsid w:val="00276DAB"/>
    <w:rsid w:val="002869F0"/>
    <w:rsid w:val="002C2F5C"/>
    <w:rsid w:val="002D0785"/>
    <w:rsid w:val="00307FC2"/>
    <w:rsid w:val="003348E3"/>
    <w:rsid w:val="00345E4C"/>
    <w:rsid w:val="00384D32"/>
    <w:rsid w:val="003F014B"/>
    <w:rsid w:val="003F480D"/>
    <w:rsid w:val="00417796"/>
    <w:rsid w:val="00440E49"/>
    <w:rsid w:val="00441FCF"/>
    <w:rsid w:val="0046491B"/>
    <w:rsid w:val="0046534A"/>
    <w:rsid w:val="00493901"/>
    <w:rsid w:val="004C746B"/>
    <w:rsid w:val="004E28C7"/>
    <w:rsid w:val="00516939"/>
    <w:rsid w:val="0052541A"/>
    <w:rsid w:val="0053046E"/>
    <w:rsid w:val="0055660C"/>
    <w:rsid w:val="00566B4E"/>
    <w:rsid w:val="00580E9A"/>
    <w:rsid w:val="00595A62"/>
    <w:rsid w:val="005B56E2"/>
    <w:rsid w:val="005D7C69"/>
    <w:rsid w:val="005E40A2"/>
    <w:rsid w:val="006238C8"/>
    <w:rsid w:val="006323EB"/>
    <w:rsid w:val="0064319A"/>
    <w:rsid w:val="00650D90"/>
    <w:rsid w:val="00656069"/>
    <w:rsid w:val="00694EF0"/>
    <w:rsid w:val="006C5E30"/>
    <w:rsid w:val="006E33D6"/>
    <w:rsid w:val="007025B6"/>
    <w:rsid w:val="00714A0E"/>
    <w:rsid w:val="00731AF3"/>
    <w:rsid w:val="00751087"/>
    <w:rsid w:val="00772BC0"/>
    <w:rsid w:val="00782515"/>
    <w:rsid w:val="008377DC"/>
    <w:rsid w:val="00843526"/>
    <w:rsid w:val="00860690"/>
    <w:rsid w:val="00874AC5"/>
    <w:rsid w:val="008B4D10"/>
    <w:rsid w:val="008B5786"/>
    <w:rsid w:val="008E636C"/>
    <w:rsid w:val="008F7FA6"/>
    <w:rsid w:val="0093757A"/>
    <w:rsid w:val="00972218"/>
    <w:rsid w:val="00986496"/>
    <w:rsid w:val="00986DF5"/>
    <w:rsid w:val="009C2037"/>
    <w:rsid w:val="00A77E94"/>
    <w:rsid w:val="00A8754B"/>
    <w:rsid w:val="00AE1207"/>
    <w:rsid w:val="00B03E04"/>
    <w:rsid w:val="00B12656"/>
    <w:rsid w:val="00B15D92"/>
    <w:rsid w:val="00B229EE"/>
    <w:rsid w:val="00BF3B36"/>
    <w:rsid w:val="00C96B8E"/>
    <w:rsid w:val="00CA0E5A"/>
    <w:rsid w:val="00CA25A7"/>
    <w:rsid w:val="00CB4295"/>
    <w:rsid w:val="00CF42C3"/>
    <w:rsid w:val="00D10EB2"/>
    <w:rsid w:val="00D46B5B"/>
    <w:rsid w:val="00D63815"/>
    <w:rsid w:val="00D75A6A"/>
    <w:rsid w:val="00D83ED1"/>
    <w:rsid w:val="00D95C16"/>
    <w:rsid w:val="00DD0384"/>
    <w:rsid w:val="00DD112A"/>
    <w:rsid w:val="00E15B70"/>
    <w:rsid w:val="00E25711"/>
    <w:rsid w:val="00E511EA"/>
    <w:rsid w:val="00E53103"/>
    <w:rsid w:val="00E676A3"/>
    <w:rsid w:val="00E86814"/>
    <w:rsid w:val="00EA432E"/>
    <w:rsid w:val="00EE581F"/>
    <w:rsid w:val="00EF2FA6"/>
    <w:rsid w:val="00EF42F8"/>
    <w:rsid w:val="00EF4BE6"/>
    <w:rsid w:val="00F1083C"/>
    <w:rsid w:val="00F144DD"/>
    <w:rsid w:val="00F42621"/>
    <w:rsid w:val="00F47F6A"/>
    <w:rsid w:val="00F50F72"/>
    <w:rsid w:val="00F67C2B"/>
    <w:rsid w:val="00F90BB2"/>
    <w:rsid w:val="00FC3BE4"/>
    <w:rsid w:val="148BD427"/>
    <w:rsid w:val="2E324190"/>
    <w:rsid w:val="6DA5B9E1"/>
    <w:rsid w:val="6F0680B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663]" strokecolor="none"/>
    </o:shapedefaults>
    <o:shapelayout v:ext="edit">
      <o:idmap v:ext="edit" data="1"/>
    </o:shapelayout>
  </w:shapeDefaults>
  <w:decimalSymbol w:val=","/>
  <w:listSeparator w:val=","/>
  <w14:docId w14:val="3F145438"/>
  <w15:docId w15:val="{BE799B0A-20BC-4761-B2C5-A7BD998D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796"/>
    <w:pPr>
      <w:spacing w:after="80" w:line="240" w:lineRule="auto"/>
    </w:pPr>
    <w:rPr>
      <w:rFonts w:ascii="Palatino Linotype" w:hAnsi="Palatino Linotype"/>
    </w:rPr>
  </w:style>
  <w:style w:type="paragraph" w:styleId="Heading1">
    <w:name w:val="heading 1"/>
    <w:basedOn w:val="Normal"/>
    <w:next w:val="Normal"/>
    <w:link w:val="Heading1Char"/>
    <w:uiPriority w:val="9"/>
    <w:qFormat/>
    <w:rsid w:val="00694EF0"/>
    <w:pPr>
      <w:keepNext/>
      <w:keepLines/>
      <w:pageBreakBefore/>
      <w:numPr>
        <w:numId w:val="2"/>
      </w:numPr>
      <w:spacing w:before="480" w:after="60"/>
      <w:ind w:left="431" w:hanging="431"/>
      <w:outlineLvl w:val="0"/>
    </w:pPr>
    <w:rPr>
      <w:rFonts w:ascii="Tahoma" w:eastAsiaTheme="majorEastAsia" w:hAnsi="Tahoma" w:cstheme="majorBidi"/>
      <w:b/>
      <w:bCs/>
      <w:color w:val="403152" w:themeColor="accent4" w:themeShade="80"/>
      <w:sz w:val="32"/>
      <w:szCs w:val="28"/>
    </w:rPr>
  </w:style>
  <w:style w:type="paragraph" w:styleId="Heading2">
    <w:name w:val="heading 2"/>
    <w:basedOn w:val="Heading1"/>
    <w:next w:val="Normal"/>
    <w:link w:val="Heading2Char"/>
    <w:uiPriority w:val="9"/>
    <w:qFormat/>
    <w:rsid w:val="00D83ED1"/>
    <w:pPr>
      <w:pageBreakBefore w:val="0"/>
      <w:numPr>
        <w:ilvl w:val="1"/>
      </w:numPr>
      <w:spacing w:before="300"/>
      <w:ind w:left="578" w:hanging="578"/>
      <w:outlineLvl w:val="1"/>
    </w:pPr>
    <w:rPr>
      <w:color w:val="5F497A" w:themeColor="accent4" w:themeShade="BF"/>
      <w:sz w:val="28"/>
      <w:szCs w:val="26"/>
    </w:rPr>
  </w:style>
  <w:style w:type="paragraph" w:styleId="Heading3">
    <w:name w:val="heading 3"/>
    <w:basedOn w:val="Heading2"/>
    <w:next w:val="Normal"/>
    <w:link w:val="Heading3Char"/>
    <w:uiPriority w:val="9"/>
    <w:qFormat/>
    <w:rsid w:val="00694EF0"/>
    <w:pPr>
      <w:numPr>
        <w:ilvl w:val="2"/>
      </w:numPr>
      <w:outlineLvl w:val="2"/>
    </w:pPr>
    <w:rPr>
      <w:color w:val="B2A1C7" w:themeColor="accent4" w:themeTint="99"/>
      <w:sz w:val="24"/>
    </w:rPr>
  </w:style>
  <w:style w:type="paragraph" w:styleId="Heading4">
    <w:name w:val="heading 4"/>
    <w:basedOn w:val="Normal"/>
    <w:next w:val="Normal"/>
    <w:link w:val="Heading4Char"/>
    <w:uiPriority w:val="9"/>
    <w:semiHidden/>
    <w:unhideWhenUsed/>
    <w:qFormat/>
    <w:rsid w:val="00026CAD"/>
    <w:pPr>
      <w:keepNext/>
      <w:keepLines/>
      <w:numPr>
        <w:ilvl w:val="3"/>
        <w:numId w:val="2"/>
      </w:numPr>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026CAD"/>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6CAD"/>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6CA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5B7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5B7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EF0"/>
    <w:rPr>
      <w:rFonts w:ascii="Tahoma" w:eastAsiaTheme="majorEastAsia" w:hAnsi="Tahoma" w:cstheme="majorBidi"/>
      <w:b/>
      <w:bCs/>
      <w:color w:val="403152" w:themeColor="accent4" w:themeShade="80"/>
      <w:sz w:val="32"/>
      <w:szCs w:val="28"/>
    </w:rPr>
  </w:style>
  <w:style w:type="character" w:customStyle="1" w:styleId="Heading2Char">
    <w:name w:val="Heading 2 Char"/>
    <w:basedOn w:val="DefaultParagraphFont"/>
    <w:link w:val="Heading2"/>
    <w:uiPriority w:val="9"/>
    <w:rsid w:val="00D83ED1"/>
    <w:rPr>
      <w:rFonts w:ascii="Tahoma" w:eastAsiaTheme="majorEastAsia" w:hAnsi="Tahom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694EF0"/>
    <w:rPr>
      <w:rFonts w:ascii="Tahoma" w:eastAsiaTheme="majorEastAsia" w:hAnsi="Tahoma" w:cstheme="majorBidi"/>
      <w:b/>
      <w:bCs/>
      <w:color w:val="B2A1C7" w:themeColor="accent4" w:themeTint="99"/>
      <w:sz w:val="24"/>
      <w:szCs w:val="26"/>
    </w:rPr>
  </w:style>
  <w:style w:type="character" w:customStyle="1" w:styleId="Heading4Char">
    <w:name w:val="Heading 4 Char"/>
    <w:basedOn w:val="DefaultParagraphFont"/>
    <w:link w:val="Heading4"/>
    <w:uiPriority w:val="9"/>
    <w:semiHidden/>
    <w:rsid w:val="00026CAD"/>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uiPriority w:val="9"/>
    <w:semiHidden/>
    <w:rsid w:val="00026C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6C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6CA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026CAD"/>
    <w:pPr>
      <w:ind w:left="720"/>
      <w:contextualSpacing/>
    </w:pPr>
  </w:style>
  <w:style w:type="paragraph" w:styleId="BalloonText">
    <w:name w:val="Balloon Text"/>
    <w:basedOn w:val="Normal"/>
    <w:link w:val="BalloonTextChar"/>
    <w:uiPriority w:val="99"/>
    <w:semiHidden/>
    <w:unhideWhenUsed/>
    <w:rsid w:val="00D10E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B2"/>
    <w:rPr>
      <w:rFonts w:ascii="Tahoma" w:hAnsi="Tahoma" w:cs="Tahoma"/>
      <w:sz w:val="16"/>
      <w:szCs w:val="16"/>
    </w:rPr>
  </w:style>
  <w:style w:type="paragraph" w:styleId="Header">
    <w:name w:val="header"/>
    <w:basedOn w:val="Normal"/>
    <w:link w:val="HeaderChar"/>
    <w:uiPriority w:val="99"/>
    <w:unhideWhenUsed/>
    <w:rsid w:val="00D10EB2"/>
    <w:pPr>
      <w:tabs>
        <w:tab w:val="center" w:pos="4536"/>
        <w:tab w:val="right" w:pos="9072"/>
      </w:tabs>
      <w:spacing w:after="0"/>
    </w:pPr>
  </w:style>
  <w:style w:type="character" w:customStyle="1" w:styleId="HeaderChar">
    <w:name w:val="Header Char"/>
    <w:basedOn w:val="DefaultParagraphFont"/>
    <w:link w:val="Header"/>
    <w:uiPriority w:val="99"/>
    <w:rsid w:val="00D10EB2"/>
  </w:style>
  <w:style w:type="paragraph" w:styleId="Footer">
    <w:name w:val="footer"/>
    <w:basedOn w:val="Normal"/>
    <w:link w:val="FooterChar"/>
    <w:uiPriority w:val="99"/>
    <w:unhideWhenUsed/>
    <w:rsid w:val="0064319A"/>
    <w:pPr>
      <w:tabs>
        <w:tab w:val="center" w:pos="4536"/>
        <w:tab w:val="right" w:pos="9072"/>
      </w:tabs>
      <w:spacing w:after="0"/>
    </w:pPr>
    <w:rPr>
      <w:rFonts w:ascii="Tahoma" w:hAnsi="Tahoma"/>
      <w:b/>
      <w:color w:val="5F497A" w:themeColor="accent4" w:themeShade="BF"/>
      <w:sz w:val="24"/>
    </w:rPr>
  </w:style>
  <w:style w:type="character" w:customStyle="1" w:styleId="FooterChar">
    <w:name w:val="Footer Char"/>
    <w:basedOn w:val="DefaultParagraphFont"/>
    <w:link w:val="Footer"/>
    <w:uiPriority w:val="99"/>
    <w:rsid w:val="0064319A"/>
    <w:rPr>
      <w:rFonts w:ascii="Tahoma" w:hAnsi="Tahoma"/>
      <w:b/>
      <w:color w:val="5F497A" w:themeColor="accent4" w:themeShade="BF"/>
      <w:sz w:val="24"/>
    </w:rPr>
  </w:style>
  <w:style w:type="paragraph" w:styleId="NormalWeb">
    <w:name w:val="Normal (Web)"/>
    <w:basedOn w:val="Normal"/>
    <w:uiPriority w:val="99"/>
    <w:semiHidden/>
    <w:unhideWhenUsed/>
    <w:rsid w:val="00D10EB2"/>
    <w:pPr>
      <w:spacing w:after="262" w:line="262" w:lineRule="atLeast"/>
      <w:jc w:val="both"/>
    </w:pPr>
    <w:rPr>
      <w:rFonts w:ascii="Times New Roman" w:eastAsia="Times New Roman" w:hAnsi="Times New Roman" w:cs="Times New Roman"/>
      <w:sz w:val="21"/>
      <w:szCs w:val="21"/>
      <w:lang w:eastAsia="sv-SE"/>
    </w:rPr>
  </w:style>
  <w:style w:type="paragraph" w:customStyle="1" w:styleId="Framsidatitel">
    <w:name w:val="Framsida titel"/>
    <w:next w:val="Framsidaundertitel"/>
    <w:qFormat/>
    <w:rsid w:val="00F1083C"/>
    <w:pPr>
      <w:spacing w:after="360" w:line="240" w:lineRule="auto"/>
      <w:jc w:val="center"/>
    </w:pPr>
    <w:rPr>
      <w:b/>
      <w:color w:val="5F497A" w:themeColor="accent4" w:themeShade="BF"/>
      <w:sz w:val="52"/>
    </w:rPr>
  </w:style>
  <w:style w:type="paragraph" w:customStyle="1" w:styleId="Framsidaundertitel">
    <w:name w:val="Framsida undertitel"/>
    <w:basedOn w:val="Framsidatitel"/>
    <w:next w:val="Framsidafigur"/>
    <w:qFormat/>
    <w:rsid w:val="00F1083C"/>
    <w:rPr>
      <w:sz w:val="32"/>
      <w:lang w:val="la-Latn"/>
    </w:rPr>
  </w:style>
  <w:style w:type="paragraph" w:customStyle="1" w:styleId="Framsidafigur">
    <w:name w:val="Framsida figur"/>
    <w:basedOn w:val="Framsidaundertitel"/>
    <w:next w:val="Normal"/>
    <w:qFormat/>
    <w:rsid w:val="00F1083C"/>
    <w:pPr>
      <w:spacing w:before="600"/>
    </w:pPr>
  </w:style>
  <w:style w:type="paragraph" w:customStyle="1" w:styleId="Framsidainforuta">
    <w:name w:val="Framsida inforuta"/>
    <w:qFormat/>
    <w:rsid w:val="00F1083C"/>
    <w:rPr>
      <w:color w:val="5F497A" w:themeColor="accent4" w:themeShade="BF"/>
      <w:lang w:val="la-Latn"/>
    </w:rPr>
  </w:style>
  <w:style w:type="paragraph" w:customStyle="1" w:styleId="FramsidaFretagsnamn">
    <w:name w:val="Framsida Företagsnamn"/>
    <w:qFormat/>
    <w:rsid w:val="0064319A"/>
    <w:rPr>
      <w:rFonts w:ascii="Arial" w:hAnsi="Arial"/>
      <w:color w:val="5F497A" w:themeColor="accent4" w:themeShade="BF"/>
      <w:sz w:val="32"/>
      <w:lang w:val="la-Latn"/>
    </w:rPr>
  </w:style>
  <w:style w:type="paragraph" w:customStyle="1" w:styleId="Sammanfattning">
    <w:name w:val="Sammanfattning"/>
    <w:aliases w:val="Förord,Innehåll"/>
    <w:basedOn w:val="Heading1"/>
    <w:next w:val="Normal"/>
    <w:qFormat/>
    <w:rsid w:val="00D83ED1"/>
    <w:pPr>
      <w:numPr>
        <w:numId w:val="0"/>
      </w:numPr>
      <w:outlineLvl w:val="9"/>
    </w:pPr>
  </w:style>
  <w:style w:type="paragraph" w:customStyle="1" w:styleId="Kllor">
    <w:name w:val="Källor"/>
    <w:basedOn w:val="Heading1"/>
    <w:qFormat/>
    <w:rsid w:val="009C2037"/>
    <w:pPr>
      <w:numPr>
        <w:numId w:val="0"/>
      </w:numPr>
    </w:pPr>
    <w:rPr>
      <w:lang w:val="la-Latn"/>
    </w:rPr>
  </w:style>
  <w:style w:type="paragraph" w:customStyle="1" w:styleId="Bilagor">
    <w:name w:val="Bilagor"/>
    <w:basedOn w:val="Heading1"/>
    <w:qFormat/>
    <w:rsid w:val="00694EF0"/>
    <w:pPr>
      <w:numPr>
        <w:numId w:val="0"/>
      </w:numPr>
      <w:outlineLvl w:val="9"/>
    </w:pPr>
  </w:style>
  <w:style w:type="character" w:customStyle="1" w:styleId="Heading8Char">
    <w:name w:val="Heading 8 Char"/>
    <w:basedOn w:val="DefaultParagraphFont"/>
    <w:link w:val="Heading8"/>
    <w:uiPriority w:val="9"/>
    <w:semiHidden/>
    <w:rsid w:val="00E15B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5B70"/>
    <w:rPr>
      <w:rFonts w:asciiTheme="majorHAnsi" w:eastAsiaTheme="majorEastAsia" w:hAnsiTheme="majorHAnsi" w:cstheme="majorBidi"/>
      <w:i/>
      <w:iCs/>
      <w:color w:val="404040" w:themeColor="text1" w:themeTint="BF"/>
      <w:sz w:val="20"/>
      <w:szCs w:val="20"/>
    </w:rPr>
  </w:style>
  <w:style w:type="paragraph" w:customStyle="1" w:styleId="Kllorklla">
    <w:name w:val="Källor källa"/>
    <w:basedOn w:val="Normal"/>
    <w:qFormat/>
    <w:rsid w:val="00D83ED1"/>
    <w:pPr>
      <w:spacing w:before="240"/>
    </w:pPr>
    <w:rPr>
      <w:lang w:val="la-Latn" w:eastAsia="sv-SE"/>
    </w:rPr>
  </w:style>
  <w:style w:type="paragraph" w:styleId="TOC1">
    <w:name w:val="toc 1"/>
    <w:basedOn w:val="Normal"/>
    <w:next w:val="Normal"/>
    <w:autoRedefine/>
    <w:uiPriority w:val="39"/>
    <w:unhideWhenUsed/>
    <w:rsid w:val="00CA0E5A"/>
    <w:pPr>
      <w:tabs>
        <w:tab w:val="left" w:pos="442"/>
        <w:tab w:val="right" w:leader="dot" w:pos="9062"/>
      </w:tabs>
      <w:spacing w:before="200" w:after="60"/>
    </w:pPr>
    <w:rPr>
      <w:b/>
    </w:rPr>
  </w:style>
  <w:style w:type="paragraph" w:styleId="TOC2">
    <w:name w:val="toc 2"/>
    <w:basedOn w:val="Normal"/>
    <w:next w:val="Normal"/>
    <w:autoRedefine/>
    <w:uiPriority w:val="39"/>
    <w:unhideWhenUsed/>
    <w:rsid w:val="00D83ED1"/>
    <w:pPr>
      <w:spacing w:before="100" w:after="60"/>
      <w:ind w:left="221"/>
    </w:pPr>
  </w:style>
  <w:style w:type="paragraph" w:styleId="TOC3">
    <w:name w:val="toc 3"/>
    <w:basedOn w:val="Normal"/>
    <w:next w:val="Normal"/>
    <w:autoRedefine/>
    <w:uiPriority w:val="39"/>
    <w:unhideWhenUsed/>
    <w:rsid w:val="00D83ED1"/>
    <w:pPr>
      <w:spacing w:after="60"/>
      <w:ind w:left="442"/>
    </w:pPr>
  </w:style>
  <w:style w:type="character" w:styleId="Hyperlink">
    <w:name w:val="Hyperlink"/>
    <w:basedOn w:val="DefaultParagraphFont"/>
    <w:uiPriority w:val="99"/>
    <w:unhideWhenUsed/>
    <w:rsid w:val="00D83ED1"/>
    <w:rPr>
      <w:color w:val="0000FF" w:themeColor="hyperlink"/>
      <w:u w:val="single"/>
    </w:rPr>
  </w:style>
  <w:style w:type="paragraph" w:styleId="Caption">
    <w:name w:val="caption"/>
    <w:basedOn w:val="Normal"/>
    <w:next w:val="Normal"/>
    <w:uiPriority w:val="35"/>
    <w:unhideWhenUsed/>
    <w:qFormat/>
    <w:rsid w:val="00CA0E5A"/>
    <w:pPr>
      <w:spacing w:before="120" w:after="200"/>
    </w:pPr>
    <w:rPr>
      <w:b/>
      <w:bCs/>
      <w:i/>
      <w:color w:val="403152" w:themeColor="accent4" w:themeShade="80"/>
      <w:sz w:val="18"/>
      <w:szCs w:val="18"/>
    </w:rPr>
  </w:style>
  <w:style w:type="paragraph" w:styleId="TableofFigures">
    <w:name w:val="table of figures"/>
    <w:basedOn w:val="Normal"/>
    <w:next w:val="Normal"/>
    <w:uiPriority w:val="99"/>
    <w:unhideWhenUsed/>
    <w:rsid w:val="00CA0E5A"/>
    <w:pPr>
      <w:spacing w:after="0"/>
    </w:pPr>
    <w:rPr>
      <w:b/>
    </w:rPr>
  </w:style>
  <w:style w:type="paragraph" w:customStyle="1" w:styleId="InnehllsfrteckningBilagorFigurer">
    <w:name w:val="Innehållsförteckning Bilagor Figurer"/>
    <w:basedOn w:val="Heading2"/>
    <w:qFormat/>
    <w:rsid w:val="00CA0E5A"/>
    <w:pPr>
      <w:numPr>
        <w:ilvl w:val="0"/>
        <w:numId w:val="0"/>
      </w:numPr>
      <w:spacing w:before="480"/>
      <w:outlineLvl w:val="9"/>
    </w:pPr>
  </w:style>
  <w:style w:type="paragraph" w:customStyle="1" w:styleId="Surf">
    <w:name w:val="Surf"/>
    <w:basedOn w:val="Normal"/>
    <w:next w:val="Normal"/>
    <w:qFormat/>
    <w:rsid w:val="001044C4"/>
    <w:pPr>
      <w:spacing w:after="240"/>
      <w:jc w:val="center"/>
    </w:pPr>
  </w:style>
  <w:style w:type="table" w:styleId="TableGrid">
    <w:name w:val="Table Grid"/>
    <w:basedOn w:val="TableNormal"/>
    <w:uiPriority w:val="59"/>
    <w:rsid w:val="00AE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85696">
      <w:bodyDiv w:val="1"/>
      <w:marLeft w:val="0"/>
      <w:marRight w:val="0"/>
      <w:marTop w:val="0"/>
      <w:marBottom w:val="0"/>
      <w:divBdr>
        <w:top w:val="none" w:sz="0" w:space="0" w:color="auto"/>
        <w:left w:val="none" w:sz="0" w:space="0" w:color="auto"/>
        <w:bottom w:val="none" w:sz="0" w:space="0" w:color="auto"/>
        <w:right w:val="none" w:sz="0" w:space="0" w:color="auto"/>
      </w:divBdr>
      <w:divsChild>
        <w:div w:id="531191391">
          <w:marLeft w:val="0"/>
          <w:marRight w:val="0"/>
          <w:marTop w:val="0"/>
          <w:marBottom w:val="0"/>
          <w:divBdr>
            <w:top w:val="none" w:sz="0" w:space="0" w:color="auto"/>
            <w:left w:val="none" w:sz="0" w:space="0" w:color="auto"/>
            <w:bottom w:val="none" w:sz="0" w:space="0" w:color="auto"/>
            <w:right w:val="none" w:sz="0" w:space="0" w:color="auto"/>
          </w:divBdr>
          <w:divsChild>
            <w:div w:id="591857689">
              <w:marLeft w:val="0"/>
              <w:marRight w:val="0"/>
              <w:marTop w:val="100"/>
              <w:marBottom w:val="0"/>
              <w:divBdr>
                <w:top w:val="single" w:sz="6" w:space="5" w:color="666666"/>
                <w:left w:val="none" w:sz="0" w:space="0" w:color="auto"/>
                <w:bottom w:val="none" w:sz="0" w:space="0" w:color="auto"/>
                <w:right w:val="none" w:sz="0" w:space="0" w:color="auto"/>
              </w:divBdr>
            </w:div>
          </w:divsChild>
        </w:div>
      </w:divsChild>
    </w:div>
    <w:div w:id="1024864285">
      <w:bodyDiv w:val="1"/>
      <w:marLeft w:val="0"/>
      <w:marRight w:val="0"/>
      <w:marTop w:val="0"/>
      <w:marBottom w:val="0"/>
      <w:divBdr>
        <w:top w:val="none" w:sz="0" w:space="0" w:color="auto"/>
        <w:left w:val="none" w:sz="0" w:space="0" w:color="auto"/>
        <w:bottom w:val="none" w:sz="0" w:space="0" w:color="auto"/>
        <w:right w:val="none" w:sz="0" w:space="0" w:color="auto"/>
      </w:divBdr>
      <w:divsChild>
        <w:div w:id="2033146367">
          <w:marLeft w:val="0"/>
          <w:marRight w:val="0"/>
          <w:marTop w:val="0"/>
          <w:marBottom w:val="0"/>
          <w:divBdr>
            <w:top w:val="none" w:sz="0" w:space="0" w:color="auto"/>
            <w:left w:val="none" w:sz="0" w:space="0" w:color="auto"/>
            <w:bottom w:val="none" w:sz="0" w:space="0" w:color="auto"/>
            <w:right w:val="none" w:sz="0" w:space="0" w:color="auto"/>
          </w:divBdr>
          <w:divsChild>
            <w:div w:id="1898317724">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19601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34DCF"/>
    <w:rsid w:val="00134DC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0F2D134F705C046AA55779DB790ED50" ma:contentTypeVersion="4" ma:contentTypeDescription="Skapa ett nytt dokument." ma:contentTypeScope="" ma:versionID="500e251028daddc9e75e0d230ff50e58">
  <xsd:schema xmlns:xsd="http://www.w3.org/2001/XMLSchema" xmlns:xs="http://www.w3.org/2001/XMLSchema" xmlns:p="http://schemas.microsoft.com/office/2006/metadata/properties" xmlns:ns2="271ceb88-cd9a-4bac-8c62-59872d7d1bfa" xmlns:ns3="0986539f-1ed6-4d0f-9dcd-cd989eeaa453" targetNamespace="http://schemas.microsoft.com/office/2006/metadata/properties" ma:root="true" ma:fieldsID="74d9fc30e06fae2157b59237336c6f2b" ns2:_="" ns3:_="">
    <xsd:import namespace="271ceb88-cd9a-4bac-8c62-59872d7d1bfa"/>
    <xsd:import namespace="0986539f-1ed6-4d0f-9dcd-cd989eeaa4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ceb88-cd9a-4bac-8c62-59872d7d1bfa"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6539f-1ed6-4d0f-9dcd-cd989eeaa4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95BDF-5914-4731-9C54-51ACC892D391}">
  <ds:schemaRefs>
    <ds:schemaRef ds:uri="http://schemas.microsoft.com/sharepoint/v3/contenttype/forms"/>
  </ds:schemaRefs>
</ds:datastoreItem>
</file>

<file path=customXml/itemProps2.xml><?xml version="1.0" encoding="utf-8"?>
<ds:datastoreItem xmlns:ds="http://schemas.openxmlformats.org/officeDocument/2006/customXml" ds:itemID="{EE4197BD-4404-448A-9060-7F12E23B5F0A}">
  <ds:schemaRefs>
    <ds:schemaRef ds:uri="271ceb88-cd9a-4bac-8c62-59872d7d1bfa"/>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986539f-1ed6-4d0f-9dcd-cd989eeaa453"/>
    <ds:schemaRef ds:uri="http://www.w3.org/XML/1998/namespace"/>
    <ds:schemaRef ds:uri="http://purl.org/dc/dcmitype/"/>
  </ds:schemaRefs>
</ds:datastoreItem>
</file>

<file path=customXml/itemProps3.xml><?xml version="1.0" encoding="utf-8"?>
<ds:datastoreItem xmlns:ds="http://schemas.openxmlformats.org/officeDocument/2006/customXml" ds:itemID="{3945371F-2CB4-4555-8EE8-A11D7EC1B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ceb88-cd9a-4bac-8c62-59872d7d1bfa"/>
    <ds:schemaRef ds:uri="0986539f-1ed6-4d0f-9dcd-cd989eeaa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0664CC-7A17-4950-8BB2-302C684C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Åkerlund</dc:creator>
  <cp:keywords/>
  <dc:description/>
  <cp:lastModifiedBy>Spector, Erik</cp:lastModifiedBy>
  <cp:revision>2</cp:revision>
  <cp:lastPrinted>2009-09-01T22:48:00Z</cp:lastPrinted>
  <dcterms:created xsi:type="dcterms:W3CDTF">2018-12-18T06:25:00Z</dcterms:created>
  <dcterms:modified xsi:type="dcterms:W3CDTF">2018-12-18T06:25:00Z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0x01010010F2D134F705C046AA55779DB790ED50</vt:lpwstr>
  </property>
</Properties>
</file>